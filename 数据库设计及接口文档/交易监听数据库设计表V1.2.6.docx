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A910E" w14:textId="56BF4E36" w:rsidR="00A731FC" w:rsidRDefault="00A731FC" w:rsidP="00A731FC">
      <w:pPr>
        <w:ind w:firstLineChars="0" w:firstLine="420"/>
        <w:jc w:val="center"/>
        <w:rPr>
          <w:rStyle w:val="a6"/>
        </w:rPr>
      </w:pPr>
      <w:r>
        <w:rPr>
          <w:rStyle w:val="a6"/>
          <w:rFonts w:hint="eastAsia"/>
        </w:rPr>
        <w:t>交易监听数据库</w:t>
      </w:r>
      <w:r w:rsidR="00955186">
        <w:rPr>
          <w:rStyle w:val="a6"/>
          <w:rFonts w:hint="eastAsia"/>
        </w:rPr>
        <w:t>设计</w:t>
      </w:r>
      <w:r w:rsidRPr="005568D1">
        <w:rPr>
          <w:rStyle w:val="a6"/>
          <w:rFonts w:hint="eastAsia"/>
        </w:rPr>
        <w:t>文档</w:t>
      </w:r>
    </w:p>
    <w:p w14:paraId="49CB913D" w14:textId="77777777" w:rsidR="00A731FC" w:rsidRPr="00585949" w:rsidRDefault="00A731FC" w:rsidP="00A731FC">
      <w:pPr>
        <w:ind w:firstLineChars="0" w:firstLine="0"/>
        <w:rPr>
          <w:rFonts w:ascii="宋体" w:hAnsi="宋体"/>
          <w:b/>
          <w:sz w:val="30"/>
          <w:szCs w:val="30"/>
        </w:rPr>
      </w:pPr>
      <w:r w:rsidRPr="00585949">
        <w:rPr>
          <w:rFonts w:ascii="宋体" w:hAnsi="宋体"/>
          <w:b/>
          <w:sz w:val="30"/>
          <w:szCs w:val="30"/>
        </w:rPr>
        <w:t>版本修订表</w:t>
      </w:r>
      <w:r w:rsidRPr="00585949">
        <w:rPr>
          <w:rFonts w:ascii="宋体" w:hAnsi="宋体"/>
          <w:b/>
        </w:rPr>
        <w:fldChar w:fldCharType="begin"/>
      </w:r>
      <w:r w:rsidRPr="00585949">
        <w:rPr>
          <w:rFonts w:ascii="宋体" w:hAnsi="宋体"/>
          <w:b/>
        </w:rPr>
        <w:instrText xml:space="preserve"> DOCVARIABLE test1 \* MERGEFORMAT </w:instrText>
      </w:r>
      <w:r w:rsidRPr="00585949">
        <w:rPr>
          <w:rFonts w:ascii="宋体" w:hAnsi="宋体"/>
          <w:b/>
        </w:rPr>
        <w:fldChar w:fldCharType="end"/>
      </w:r>
    </w:p>
    <w:tbl>
      <w:tblPr>
        <w:tblW w:w="9088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06"/>
        <w:gridCol w:w="851"/>
        <w:gridCol w:w="1417"/>
        <w:gridCol w:w="1276"/>
        <w:gridCol w:w="1134"/>
        <w:gridCol w:w="3104"/>
      </w:tblGrid>
      <w:tr w:rsidR="00A731FC" w:rsidRPr="00585949" w14:paraId="317E09EC" w14:textId="77777777" w:rsidTr="00F34C45">
        <w:trPr>
          <w:cantSplit/>
        </w:trPr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218FB21F" w14:textId="77777777" w:rsidR="00A731FC" w:rsidRPr="003C290D" w:rsidRDefault="00A731FC" w:rsidP="00F34C45">
            <w:pPr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3C290D">
              <w:rPr>
                <w:rFonts w:ascii="宋体" w:hAnsi="宋体"/>
                <w:b/>
                <w:szCs w:val="21"/>
              </w:rPr>
              <w:t>版本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20B10463" w14:textId="77777777" w:rsidR="00A731FC" w:rsidRPr="003C290D" w:rsidRDefault="00A731FC" w:rsidP="00F34C45">
            <w:pPr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3C290D">
              <w:rPr>
                <w:rFonts w:ascii="宋体" w:hAnsi="宋体"/>
                <w:b/>
                <w:szCs w:val="21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42021B7D" w14:textId="77777777" w:rsidR="00A731FC" w:rsidRPr="003C290D" w:rsidRDefault="00A731FC" w:rsidP="00F34C45">
            <w:pPr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3C290D">
              <w:rPr>
                <w:rFonts w:ascii="宋体" w:hAnsi="宋体"/>
                <w:b/>
                <w:szCs w:val="21"/>
              </w:rPr>
              <w:t>日期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65E555DC" w14:textId="77777777" w:rsidR="00A731FC" w:rsidRPr="003C290D" w:rsidRDefault="00A731FC" w:rsidP="00F34C45">
            <w:pPr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3C290D">
              <w:rPr>
                <w:rFonts w:ascii="宋体" w:hAnsi="宋体"/>
                <w:b/>
                <w:szCs w:val="21"/>
              </w:rPr>
              <w:t>修改人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2A1BD5C1" w14:textId="77777777" w:rsidR="00A731FC" w:rsidRPr="003C290D" w:rsidRDefault="00A731FC" w:rsidP="00F34C45">
            <w:pPr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3C290D">
              <w:rPr>
                <w:rFonts w:ascii="宋体" w:hAnsi="宋体"/>
                <w:b/>
                <w:szCs w:val="21"/>
              </w:rPr>
              <w:t>审核人</w:t>
            </w:r>
          </w:p>
        </w:tc>
        <w:tc>
          <w:tcPr>
            <w:tcW w:w="3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14:paraId="08E4181F" w14:textId="77777777" w:rsidR="00A731FC" w:rsidRPr="003C290D" w:rsidRDefault="00A731FC" w:rsidP="00F34C45">
            <w:pPr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3C290D">
              <w:rPr>
                <w:rFonts w:ascii="宋体" w:hAnsi="宋体"/>
                <w:b/>
                <w:szCs w:val="21"/>
              </w:rPr>
              <w:t>说明</w:t>
            </w:r>
          </w:p>
        </w:tc>
      </w:tr>
      <w:tr w:rsidR="00A731FC" w:rsidRPr="00585949" w14:paraId="455F67E8" w14:textId="77777777" w:rsidTr="00F34C45">
        <w:trPr>
          <w:cantSplit/>
        </w:trPr>
        <w:tc>
          <w:tcPr>
            <w:tcW w:w="1306" w:type="dxa"/>
            <w:tcBorders>
              <w:top w:val="single" w:sz="4" w:space="0" w:color="auto"/>
            </w:tcBorders>
            <w:vAlign w:val="center"/>
          </w:tcPr>
          <w:p w14:paraId="4B4F601A" w14:textId="70CB790F" w:rsidR="00A731FC" w:rsidRPr="003C290D" w:rsidRDefault="00A731FC" w:rsidP="00F34C45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/>
                <w:szCs w:val="21"/>
              </w:rPr>
              <w:t>V1.</w:t>
            </w:r>
            <w:r w:rsidR="004E64FB" w:rsidRPr="003C290D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3F269638" w14:textId="41886358" w:rsidR="00A731FC" w:rsidRPr="003C290D" w:rsidRDefault="004E64FB" w:rsidP="00F34C45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65DB4D7" w14:textId="744EBB7D" w:rsidR="00A731FC" w:rsidRPr="003C290D" w:rsidRDefault="00A731FC" w:rsidP="00F34C45">
            <w:pPr>
              <w:ind w:leftChars="15" w:left="31" w:rightChars="-44" w:right="-92"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/>
                <w:szCs w:val="21"/>
              </w:rPr>
              <w:t>202</w:t>
            </w:r>
            <w:r w:rsidR="004E64FB" w:rsidRPr="003C290D">
              <w:rPr>
                <w:rFonts w:ascii="宋体" w:hAnsi="宋体"/>
                <w:szCs w:val="21"/>
              </w:rPr>
              <w:t>20103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3EF756C" w14:textId="77777777" w:rsidR="00A731FC" w:rsidRPr="003C290D" w:rsidRDefault="00A731FC" w:rsidP="00F34C45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黄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478777D" w14:textId="7C05510A" w:rsidR="00A731FC" w:rsidRPr="003C290D" w:rsidRDefault="00A731FC" w:rsidP="00F34C45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4" w:type="dxa"/>
            <w:tcBorders>
              <w:top w:val="single" w:sz="4" w:space="0" w:color="auto"/>
            </w:tcBorders>
            <w:vAlign w:val="center"/>
          </w:tcPr>
          <w:p w14:paraId="7C8CECA5" w14:textId="5B3ADB8B" w:rsidR="00A731FC" w:rsidRPr="003C290D" w:rsidRDefault="004E64FB" w:rsidP="00F34C45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通证层开发排期</w:t>
            </w:r>
            <w:r w:rsidRPr="003C290D">
              <w:rPr>
                <w:rFonts w:ascii="宋体" w:hAnsi="宋体"/>
                <w:szCs w:val="21"/>
              </w:rPr>
              <w:t>后，首次整理。</w:t>
            </w:r>
          </w:p>
        </w:tc>
      </w:tr>
      <w:tr w:rsidR="00A731FC" w:rsidRPr="00585949" w14:paraId="68E21ECB" w14:textId="77777777" w:rsidTr="00F34C45">
        <w:trPr>
          <w:cantSplit/>
        </w:trPr>
        <w:tc>
          <w:tcPr>
            <w:tcW w:w="1306" w:type="dxa"/>
            <w:vAlign w:val="center"/>
          </w:tcPr>
          <w:p w14:paraId="5EBD6907" w14:textId="68DBDDDD" w:rsidR="00A731FC" w:rsidRPr="003C290D" w:rsidRDefault="00421EFD" w:rsidP="00F34C45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/>
                <w:szCs w:val="21"/>
              </w:rPr>
              <w:t>V1.1</w:t>
            </w:r>
            <w:r w:rsidR="00510922" w:rsidRPr="003C290D">
              <w:rPr>
                <w:rFonts w:ascii="宋体" w:hAnsi="宋体"/>
                <w:szCs w:val="21"/>
              </w:rPr>
              <w:t>.</w:t>
            </w:r>
            <w:r w:rsidR="00695226" w:rsidRPr="003C290D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14:paraId="23732037" w14:textId="7D1DC0FC" w:rsidR="00A731FC" w:rsidRPr="003C290D" w:rsidRDefault="00421EFD" w:rsidP="00F34C45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更改</w:t>
            </w:r>
          </w:p>
        </w:tc>
        <w:tc>
          <w:tcPr>
            <w:tcW w:w="1417" w:type="dxa"/>
            <w:vAlign w:val="center"/>
          </w:tcPr>
          <w:p w14:paraId="12A79C53" w14:textId="3B816DAB" w:rsidR="00A731FC" w:rsidRPr="003C290D" w:rsidRDefault="00421EFD" w:rsidP="00F34C45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2</w:t>
            </w:r>
            <w:r w:rsidRPr="003C290D">
              <w:rPr>
                <w:rFonts w:ascii="宋体" w:hAnsi="宋体"/>
                <w:szCs w:val="21"/>
              </w:rPr>
              <w:t>0220104</w:t>
            </w:r>
          </w:p>
        </w:tc>
        <w:tc>
          <w:tcPr>
            <w:tcW w:w="1276" w:type="dxa"/>
            <w:vAlign w:val="center"/>
          </w:tcPr>
          <w:p w14:paraId="4324D46C" w14:textId="35C4FA95" w:rsidR="00A731FC" w:rsidRPr="003C290D" w:rsidRDefault="00421EFD" w:rsidP="00F34C45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黄</w:t>
            </w:r>
          </w:p>
        </w:tc>
        <w:tc>
          <w:tcPr>
            <w:tcW w:w="1134" w:type="dxa"/>
            <w:vAlign w:val="center"/>
          </w:tcPr>
          <w:p w14:paraId="76F61CE1" w14:textId="77777777" w:rsidR="00A731FC" w:rsidRPr="003C290D" w:rsidRDefault="00A731FC" w:rsidP="00F34C45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4" w:type="dxa"/>
          </w:tcPr>
          <w:p w14:paraId="0BE159AB" w14:textId="5D275C03" w:rsidR="00695226" w:rsidRPr="003C290D" w:rsidRDefault="00EC4764" w:rsidP="00EC4764">
            <w:pPr>
              <w:wordWrap w:val="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版权通证数据表改为“</w:t>
            </w:r>
            <w:proofErr w:type="spellStart"/>
            <w:r w:rsidRPr="003C290D">
              <w:rPr>
                <w:rFonts w:ascii="宋体" w:hAnsi="宋体" w:hint="eastAsia"/>
                <w:szCs w:val="21"/>
              </w:rPr>
              <w:t>C</w:t>
            </w:r>
            <w:r w:rsidRPr="003C290D">
              <w:rPr>
                <w:rFonts w:ascii="宋体" w:hAnsi="宋体"/>
                <w:szCs w:val="21"/>
              </w:rPr>
              <w:t>opyrigh</w:t>
            </w:r>
            <w:r w:rsidRPr="003C290D">
              <w:rPr>
                <w:rFonts w:ascii="宋体" w:hAnsi="宋体" w:hint="eastAsia"/>
                <w:szCs w:val="21"/>
              </w:rPr>
              <w:t>tToken</w:t>
            </w:r>
            <w:proofErr w:type="spellEnd"/>
            <w:r w:rsidRPr="003C290D">
              <w:rPr>
                <w:rFonts w:ascii="宋体" w:hAnsi="宋体" w:hint="eastAsia"/>
                <w:szCs w:val="21"/>
              </w:rPr>
              <w:t>”，即首字母大写；</w:t>
            </w:r>
            <w:r w:rsidR="00421EFD" w:rsidRPr="003C290D">
              <w:rPr>
                <w:rFonts w:ascii="宋体" w:hAnsi="宋体" w:hint="eastAsia"/>
                <w:szCs w:val="21"/>
              </w:rPr>
              <w:t>加入版权</w:t>
            </w:r>
            <w:r w:rsidR="00002C14" w:rsidRPr="003C290D">
              <w:rPr>
                <w:rFonts w:ascii="宋体" w:hAnsi="宋体" w:hint="eastAsia"/>
                <w:szCs w:val="21"/>
              </w:rPr>
              <w:t>登记表“</w:t>
            </w:r>
            <w:proofErr w:type="spellStart"/>
            <w:r w:rsidR="00002C14" w:rsidRPr="003C290D">
              <w:rPr>
                <w:rFonts w:ascii="宋体" w:hAnsi="宋体" w:hint="eastAsia"/>
                <w:szCs w:val="21"/>
              </w:rPr>
              <w:t>AuthenticationInfo</w:t>
            </w:r>
            <w:proofErr w:type="spellEnd"/>
            <w:r w:rsidR="00002C14" w:rsidRPr="003C290D">
              <w:rPr>
                <w:rFonts w:ascii="宋体" w:hAnsi="宋体" w:hint="eastAsia"/>
                <w:szCs w:val="21"/>
              </w:rPr>
              <w:t>”</w:t>
            </w:r>
            <w:r w:rsidR="00695226" w:rsidRPr="003C290D">
              <w:rPr>
                <w:rFonts w:ascii="宋体" w:hAnsi="宋体" w:hint="eastAsia"/>
                <w:szCs w:val="21"/>
              </w:rPr>
              <w:t>，加入用户版权表</w:t>
            </w:r>
          </w:p>
          <w:p w14:paraId="5ABEE849" w14:textId="399CC25D" w:rsidR="00A731FC" w:rsidRPr="003C290D" w:rsidRDefault="00695226" w:rsidP="00EC4764">
            <w:pPr>
              <w:wordWrap w:val="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“</w:t>
            </w:r>
            <w:proofErr w:type="spellStart"/>
            <w:r w:rsidRPr="003C290D">
              <w:rPr>
                <w:rFonts w:ascii="宋体" w:hAnsi="宋体" w:hint="eastAsia"/>
                <w:szCs w:val="21"/>
              </w:rPr>
              <w:t>UserC</w:t>
            </w:r>
            <w:r w:rsidRPr="003C290D">
              <w:rPr>
                <w:rFonts w:ascii="宋体" w:hAnsi="宋体"/>
                <w:szCs w:val="21"/>
              </w:rPr>
              <w:t>opyright</w:t>
            </w:r>
            <w:proofErr w:type="spellEnd"/>
            <w:r w:rsidRPr="003C290D">
              <w:rPr>
                <w:rFonts w:ascii="宋体" w:hAnsi="宋体" w:hint="eastAsia"/>
                <w:szCs w:val="21"/>
              </w:rPr>
              <w:t>”</w:t>
            </w:r>
            <w:r w:rsidR="00535E53" w:rsidRPr="003C290D">
              <w:rPr>
                <w:rFonts w:ascii="宋体" w:hAnsi="宋体" w:hint="eastAsia"/>
                <w:szCs w:val="21"/>
              </w:rPr>
              <w:t>；</w:t>
            </w:r>
            <w:r w:rsidRPr="003C290D">
              <w:rPr>
                <w:rFonts w:ascii="宋体" w:hAnsi="宋体" w:hint="eastAsia"/>
                <w:szCs w:val="21"/>
              </w:rPr>
              <w:t>规范类型为</w:t>
            </w:r>
            <w:proofErr w:type="spellStart"/>
            <w:r w:rsidRPr="003C290D">
              <w:rPr>
                <w:rFonts w:ascii="宋体" w:hAnsi="宋体" w:hint="eastAsia"/>
                <w:szCs w:val="21"/>
              </w:rPr>
              <w:t>mysql</w:t>
            </w:r>
            <w:proofErr w:type="spellEnd"/>
            <w:r w:rsidRPr="003C290D">
              <w:rPr>
                <w:rFonts w:ascii="宋体" w:hAnsi="宋体" w:hint="eastAsia"/>
                <w:szCs w:val="21"/>
              </w:rPr>
              <w:t>结构</w:t>
            </w:r>
            <w:r w:rsidR="00535E53" w:rsidRPr="003C290D">
              <w:rPr>
                <w:rFonts w:ascii="宋体" w:hAnsi="宋体" w:hint="eastAsia"/>
                <w:szCs w:val="21"/>
              </w:rPr>
              <w:t>，如</w:t>
            </w:r>
            <w:r w:rsidRPr="003C290D">
              <w:rPr>
                <w:rFonts w:ascii="宋体" w:hAnsi="宋体" w:hint="eastAsia"/>
                <w:szCs w:val="21"/>
              </w:rPr>
              <w:t>bool改为</w:t>
            </w:r>
            <w:proofErr w:type="spellStart"/>
            <w:r w:rsidRPr="003C290D">
              <w:rPr>
                <w:rFonts w:ascii="宋体" w:hAnsi="宋体" w:hint="eastAsia"/>
                <w:szCs w:val="21"/>
              </w:rPr>
              <w:t>tinyint</w:t>
            </w:r>
            <w:proofErr w:type="spellEnd"/>
            <w:r w:rsidR="00EC4764" w:rsidRPr="003C290D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069ED" w:rsidRPr="00585949" w14:paraId="4E503430" w14:textId="77777777" w:rsidTr="00510922">
        <w:trPr>
          <w:cantSplit/>
        </w:trPr>
        <w:tc>
          <w:tcPr>
            <w:tcW w:w="1306" w:type="dxa"/>
            <w:vAlign w:val="center"/>
          </w:tcPr>
          <w:p w14:paraId="45C44FA0" w14:textId="72A3CA01" w:rsidR="006069ED" w:rsidRPr="003C290D" w:rsidRDefault="006069ED" w:rsidP="006069ED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V1.2</w:t>
            </w:r>
          </w:p>
        </w:tc>
        <w:tc>
          <w:tcPr>
            <w:tcW w:w="851" w:type="dxa"/>
            <w:vAlign w:val="center"/>
          </w:tcPr>
          <w:p w14:paraId="172F8CF6" w14:textId="2F5EE828" w:rsidR="006069ED" w:rsidRPr="003C290D" w:rsidRDefault="006069ED" w:rsidP="006069ED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更改</w:t>
            </w:r>
          </w:p>
        </w:tc>
        <w:tc>
          <w:tcPr>
            <w:tcW w:w="1417" w:type="dxa"/>
            <w:vAlign w:val="center"/>
          </w:tcPr>
          <w:p w14:paraId="163F790F" w14:textId="03944BBD" w:rsidR="006069ED" w:rsidRPr="003C290D" w:rsidRDefault="006069ED" w:rsidP="006069ED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2</w:t>
            </w:r>
            <w:r w:rsidRPr="003C290D">
              <w:rPr>
                <w:rFonts w:ascii="宋体" w:hAnsi="宋体"/>
                <w:szCs w:val="21"/>
              </w:rPr>
              <w:t>0220107</w:t>
            </w:r>
          </w:p>
        </w:tc>
        <w:tc>
          <w:tcPr>
            <w:tcW w:w="1276" w:type="dxa"/>
            <w:vAlign w:val="center"/>
          </w:tcPr>
          <w:p w14:paraId="1C13F710" w14:textId="3E3BA9A4" w:rsidR="006069ED" w:rsidRPr="003C290D" w:rsidRDefault="006069ED" w:rsidP="006069ED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黄</w:t>
            </w:r>
          </w:p>
        </w:tc>
        <w:tc>
          <w:tcPr>
            <w:tcW w:w="1134" w:type="dxa"/>
            <w:vAlign w:val="center"/>
          </w:tcPr>
          <w:p w14:paraId="44F9E6A5" w14:textId="6CB4E9B3" w:rsidR="006069ED" w:rsidRPr="003C290D" w:rsidRDefault="00353D13" w:rsidP="003624A4">
            <w:pPr>
              <w:wordWrap w:val="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裘</w:t>
            </w:r>
          </w:p>
        </w:tc>
        <w:tc>
          <w:tcPr>
            <w:tcW w:w="3104" w:type="dxa"/>
          </w:tcPr>
          <w:p w14:paraId="42122CDF" w14:textId="1C98C693" w:rsidR="006069ED" w:rsidRPr="003C290D" w:rsidRDefault="003624A4">
            <w:pPr>
              <w:pStyle w:val="2"/>
              <w:ind w:firstLineChars="0" w:firstLine="0"/>
              <w:rPr>
                <w:rFonts w:eastAsia="宋体"/>
                <w:b w:val="0"/>
                <w:bCs w:val="0"/>
                <w:sz w:val="21"/>
                <w:szCs w:val="21"/>
              </w:rPr>
              <w:pPrChange w:id="1" w:author="Microsoft Office User" w:date="2022-02-24T11:35:00Z">
                <w:pPr>
                  <w:pStyle w:val="2"/>
                  <w:wordWrap w:val="0"/>
                  <w:ind w:firstLineChars="0" w:firstLine="0"/>
                </w:pPr>
              </w:pPrChange>
            </w:pPr>
            <w:r w:rsidRPr="003C290D">
              <w:rPr>
                <w:rFonts w:eastAsia="宋体" w:hint="eastAsia"/>
                <w:b w:val="0"/>
                <w:bCs w:val="0"/>
                <w:sz w:val="21"/>
                <w:szCs w:val="21"/>
              </w:rPr>
              <w:t>“</w:t>
            </w:r>
            <w:proofErr w:type="spellStart"/>
            <w:r w:rsidRPr="003C290D">
              <w:rPr>
                <w:rFonts w:eastAsia="宋体" w:hint="eastAsia"/>
                <w:b w:val="0"/>
                <w:bCs w:val="0"/>
                <w:sz w:val="21"/>
                <w:szCs w:val="21"/>
              </w:rPr>
              <w:t>C</w:t>
            </w:r>
            <w:r w:rsidRPr="003C290D">
              <w:rPr>
                <w:rFonts w:eastAsia="宋体"/>
                <w:b w:val="0"/>
                <w:bCs w:val="0"/>
                <w:sz w:val="21"/>
                <w:szCs w:val="21"/>
              </w:rPr>
              <w:t>opyrigh</w:t>
            </w:r>
            <w:r w:rsidRPr="003C290D">
              <w:rPr>
                <w:rFonts w:eastAsia="宋体" w:hint="eastAsia"/>
                <w:b w:val="0"/>
                <w:bCs w:val="0"/>
                <w:sz w:val="21"/>
                <w:szCs w:val="21"/>
              </w:rPr>
              <w:t>tToken</w:t>
            </w:r>
            <w:proofErr w:type="spellEnd"/>
            <w:r w:rsidRPr="003C290D">
              <w:rPr>
                <w:rFonts w:eastAsia="宋体" w:hint="eastAsia"/>
                <w:b w:val="0"/>
                <w:bCs w:val="0"/>
                <w:sz w:val="21"/>
                <w:szCs w:val="21"/>
              </w:rPr>
              <w:t>”表加入流通标识符</w:t>
            </w:r>
            <w:r w:rsidR="00183C8D" w:rsidRPr="003C290D">
              <w:rPr>
                <w:rFonts w:eastAsia="宋体" w:hint="eastAsia"/>
                <w:b w:val="0"/>
                <w:bCs w:val="0"/>
                <w:sz w:val="21"/>
                <w:szCs w:val="21"/>
              </w:rPr>
              <w:t>，</w:t>
            </w:r>
            <w:r w:rsidR="00A62430" w:rsidRPr="003C290D">
              <w:rPr>
                <w:rFonts w:eastAsia="宋体" w:hint="eastAsia"/>
                <w:b w:val="0"/>
                <w:bCs w:val="0"/>
                <w:sz w:val="21"/>
                <w:szCs w:val="21"/>
              </w:rPr>
              <w:t>“</w:t>
            </w:r>
            <w:proofErr w:type="spellStart"/>
            <w:r w:rsidR="0012534D" w:rsidRPr="003C290D">
              <w:rPr>
                <w:rFonts w:eastAsia="宋体" w:hint="eastAsia"/>
                <w:b w:val="0"/>
                <w:bCs w:val="0"/>
                <w:sz w:val="21"/>
                <w:szCs w:val="21"/>
              </w:rPr>
              <w:t>Authentication</w:t>
            </w:r>
            <w:r w:rsidR="0012534D" w:rsidRPr="003C290D">
              <w:rPr>
                <w:rFonts w:eastAsia="宋体"/>
                <w:b w:val="0"/>
                <w:bCs w:val="0"/>
                <w:sz w:val="21"/>
                <w:szCs w:val="21"/>
              </w:rPr>
              <w:t>Info</w:t>
            </w:r>
            <w:proofErr w:type="spellEnd"/>
            <w:r w:rsidR="00A62430" w:rsidRPr="003C290D">
              <w:rPr>
                <w:rFonts w:eastAsia="宋体" w:hint="eastAsia"/>
                <w:b w:val="0"/>
                <w:bCs w:val="0"/>
                <w:sz w:val="21"/>
                <w:szCs w:val="21"/>
              </w:rPr>
              <w:t>”表修订。</w:t>
            </w:r>
          </w:p>
        </w:tc>
      </w:tr>
      <w:tr w:rsidR="00353D13" w:rsidRPr="00585949" w14:paraId="5781AD4D" w14:textId="77777777" w:rsidTr="005E4629">
        <w:trPr>
          <w:cantSplit/>
        </w:trPr>
        <w:tc>
          <w:tcPr>
            <w:tcW w:w="1306" w:type="dxa"/>
            <w:vAlign w:val="center"/>
          </w:tcPr>
          <w:p w14:paraId="75EEF2B8" w14:textId="0C517225" w:rsidR="00353D13" w:rsidRPr="003C290D" w:rsidRDefault="00353D13" w:rsidP="00353D13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V1.</w:t>
            </w:r>
            <w:del w:id="2" w:author="Bernard" w:date="2022-01-11T18:46:00Z">
              <w:r w:rsidRPr="003C290D" w:rsidDel="00355A60">
                <w:rPr>
                  <w:rFonts w:ascii="宋体" w:hAnsi="宋体"/>
                  <w:szCs w:val="21"/>
                </w:rPr>
                <w:delText>3</w:delText>
              </w:r>
            </w:del>
            <w:ins w:id="3" w:author="Bernard" w:date="2022-01-11T18:46:00Z">
              <w:r w:rsidR="00355A60" w:rsidRPr="003C290D">
                <w:rPr>
                  <w:rFonts w:ascii="宋体" w:hAnsi="宋体"/>
                  <w:szCs w:val="21"/>
                </w:rPr>
                <w:t>2.1</w:t>
              </w:r>
            </w:ins>
          </w:p>
        </w:tc>
        <w:tc>
          <w:tcPr>
            <w:tcW w:w="851" w:type="dxa"/>
            <w:vAlign w:val="center"/>
          </w:tcPr>
          <w:p w14:paraId="6AE28283" w14:textId="7F8F6AAB" w:rsidR="00353D13" w:rsidRPr="003C290D" w:rsidRDefault="00353D13" w:rsidP="00353D13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更改</w:t>
            </w:r>
          </w:p>
        </w:tc>
        <w:tc>
          <w:tcPr>
            <w:tcW w:w="1417" w:type="dxa"/>
            <w:vAlign w:val="center"/>
          </w:tcPr>
          <w:p w14:paraId="0EB5DD98" w14:textId="7C14F392" w:rsidR="00353D13" w:rsidRPr="003C290D" w:rsidRDefault="00353D13" w:rsidP="00353D13">
            <w:pPr>
              <w:ind w:firstLineChars="0" w:firstLine="0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2</w:t>
            </w:r>
            <w:r w:rsidRPr="003C290D">
              <w:rPr>
                <w:rFonts w:ascii="宋体" w:hAnsi="宋体"/>
                <w:szCs w:val="21"/>
              </w:rPr>
              <w:t>0220111</w:t>
            </w:r>
          </w:p>
        </w:tc>
        <w:tc>
          <w:tcPr>
            <w:tcW w:w="1276" w:type="dxa"/>
            <w:vAlign w:val="center"/>
          </w:tcPr>
          <w:p w14:paraId="7202C963" w14:textId="3E50FC64" w:rsidR="00353D13" w:rsidRPr="003C290D" w:rsidRDefault="00BC2400" w:rsidP="00353D13">
            <w:pPr>
              <w:ind w:firstLineChars="0" w:firstLine="0"/>
              <w:rPr>
                <w:rFonts w:ascii="宋体" w:hAnsi="宋体"/>
                <w:szCs w:val="21"/>
              </w:rPr>
            </w:pPr>
            <w:ins w:id="4" w:author="Bernard" w:date="2022-01-11T18:41:00Z">
              <w:r w:rsidRPr="003C290D">
                <w:rPr>
                  <w:rFonts w:ascii="宋体" w:hAnsi="宋体" w:hint="eastAsia"/>
                  <w:szCs w:val="21"/>
                </w:rPr>
                <w:t>黄</w:t>
              </w:r>
            </w:ins>
          </w:p>
        </w:tc>
        <w:tc>
          <w:tcPr>
            <w:tcW w:w="1134" w:type="dxa"/>
            <w:vAlign w:val="center"/>
          </w:tcPr>
          <w:p w14:paraId="6FF4CB81" w14:textId="77777777" w:rsidR="00353D13" w:rsidRPr="003C290D" w:rsidRDefault="00353D13" w:rsidP="00353D13">
            <w:pPr>
              <w:ind w:firstLine="4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4" w:type="dxa"/>
            <w:vAlign w:val="center"/>
          </w:tcPr>
          <w:p w14:paraId="1D300D79" w14:textId="509940D7" w:rsidR="00353D13" w:rsidRPr="003C290D" w:rsidRDefault="00BC2400">
            <w:pPr>
              <w:pStyle w:val="2"/>
              <w:ind w:firstLineChars="0" w:firstLine="0"/>
              <w:rPr>
                <w:szCs w:val="21"/>
              </w:rPr>
              <w:pPrChange w:id="5" w:author="Microsoft Office User" w:date="2022-02-24T11:35:00Z">
                <w:pPr>
                  <w:ind w:firstLineChars="0" w:firstLine="0"/>
                  <w:jc w:val="left"/>
                </w:pPr>
              </w:pPrChange>
            </w:pPr>
            <w:ins w:id="6" w:author="Bernard" w:date="2022-01-11T18:42:00Z">
              <w:r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将</w:t>
              </w:r>
            </w:ins>
            <w:ins w:id="7" w:author="Bernard" w:date="2022-01-11T18:46:00Z">
              <w:r w:rsidR="00355A6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“</w:t>
              </w:r>
              <w:proofErr w:type="spellStart"/>
              <w:r w:rsidR="00355A6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C</w:t>
              </w:r>
              <w:r w:rsidR="00355A60" w:rsidRPr="003C290D">
                <w:rPr>
                  <w:rFonts w:eastAsia="宋体"/>
                  <w:b w:val="0"/>
                  <w:bCs w:val="0"/>
                  <w:sz w:val="21"/>
                  <w:szCs w:val="21"/>
                </w:rPr>
                <w:t>opyrigh</w:t>
              </w:r>
              <w:r w:rsidR="00355A6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tToken</w:t>
              </w:r>
              <w:proofErr w:type="spellEnd"/>
              <w:r w:rsidR="00355A6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”</w:t>
              </w:r>
              <w:r w:rsidR="00355A60" w:rsidRPr="003C290D">
                <w:rPr>
                  <w:rFonts w:eastAsia="宋体"/>
                  <w:b w:val="0"/>
                  <w:bCs w:val="0"/>
                  <w:sz w:val="21"/>
                  <w:szCs w:val="21"/>
                </w:rPr>
                <w:t xml:space="preserve"> </w:t>
              </w:r>
              <w:r w:rsidR="00355A6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表</w:t>
              </w:r>
            </w:ins>
            <w:ins w:id="8" w:author="Bernard" w:date="2022-01-11T18:42:00Z">
              <w:r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下</w:t>
              </w:r>
            </w:ins>
            <w:ins w:id="9" w:author="Bernard" w:date="2022-01-11T18:46:00Z">
              <w:r w:rsidR="00F4104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“</w:t>
              </w:r>
              <w:proofErr w:type="spellStart"/>
              <w:r w:rsidR="00F4104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Authentication</w:t>
              </w:r>
              <w:r w:rsidR="00F41040" w:rsidRPr="003C290D">
                <w:rPr>
                  <w:rFonts w:eastAsia="宋体"/>
                  <w:b w:val="0"/>
                  <w:bCs w:val="0"/>
                  <w:sz w:val="21"/>
                  <w:szCs w:val="21"/>
                </w:rPr>
                <w:t>Info</w:t>
              </w:r>
              <w:proofErr w:type="spellEnd"/>
              <w:r w:rsidR="00F4104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”字段中</w:t>
              </w:r>
            </w:ins>
            <w:ins w:id="10" w:author="Bernard" w:date="2022-01-11T18:42:00Z">
              <w:r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“</w:t>
              </w:r>
              <w:r w:rsidRPr="003C290D">
                <w:rPr>
                  <w:rFonts w:eastAsia="宋体"/>
                  <w:b w:val="0"/>
                  <w:bCs w:val="0"/>
                  <w:sz w:val="21"/>
                  <w:szCs w:val="21"/>
                </w:rPr>
                <w:t>timestamp</w:t>
              </w:r>
              <w:r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”</w:t>
              </w:r>
            </w:ins>
            <w:ins w:id="11" w:author="Bernard" w:date="2022-01-11T18:46:00Z">
              <w:r w:rsidR="00F4104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元素</w:t>
              </w:r>
            </w:ins>
            <w:ins w:id="12" w:author="Bernard" w:date="2022-01-11T18:42:00Z">
              <w:r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改名为“</w:t>
              </w:r>
              <w:proofErr w:type="spellStart"/>
              <w:r w:rsidRPr="003C290D">
                <w:rPr>
                  <w:rFonts w:eastAsia="宋体"/>
                  <w:b w:val="0"/>
                  <w:bCs w:val="0"/>
                  <w:sz w:val="21"/>
                  <w:szCs w:val="21"/>
                </w:rPr>
                <w:t>authenticatedDate</w:t>
              </w:r>
              <w:proofErr w:type="spellEnd"/>
              <w:r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”</w:t>
              </w:r>
            </w:ins>
            <w:ins w:id="13" w:author="Bernard" w:date="2022-01-11T18:44:00Z">
              <w:r w:rsidR="00355A60" w:rsidRPr="003C290D">
                <w:rPr>
                  <w:rFonts w:eastAsia="宋体" w:hint="eastAsia"/>
                  <w:b w:val="0"/>
                  <w:bCs w:val="0"/>
                  <w:sz w:val="21"/>
                  <w:szCs w:val="21"/>
                </w:rPr>
                <w:t>，并不影响数据库表。</w:t>
              </w:r>
            </w:ins>
          </w:p>
        </w:tc>
      </w:tr>
      <w:tr w:rsidR="00353D13" w:rsidRPr="00585949" w14:paraId="4E3F69D4" w14:textId="77777777" w:rsidTr="00F34C45">
        <w:trPr>
          <w:cantSplit/>
        </w:trPr>
        <w:tc>
          <w:tcPr>
            <w:tcW w:w="1306" w:type="dxa"/>
          </w:tcPr>
          <w:p w14:paraId="24E254B7" w14:textId="78E2639C" w:rsidR="00353D13" w:rsidRPr="003C290D" w:rsidRDefault="003C290D" w:rsidP="003C290D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ins w:id="14" w:author="Microsoft Office User" w:date="2022-02-24T11:34:00Z">
              <w:r w:rsidR="004F7E9C" w:rsidRPr="003C290D">
                <w:rPr>
                  <w:rFonts w:ascii="宋体" w:hAnsi="宋体" w:hint="eastAsia"/>
                  <w:szCs w:val="21"/>
                </w:rPr>
                <w:t>1</w:t>
              </w:r>
              <w:r w:rsidR="004F7E9C" w:rsidRPr="003C290D">
                <w:rPr>
                  <w:rFonts w:ascii="宋体" w:hAnsi="宋体"/>
                  <w:szCs w:val="21"/>
                </w:rPr>
                <w:t>.2.3</w:t>
              </w:r>
            </w:ins>
          </w:p>
        </w:tc>
        <w:tc>
          <w:tcPr>
            <w:tcW w:w="851" w:type="dxa"/>
          </w:tcPr>
          <w:p w14:paraId="19D8BFFB" w14:textId="286225D6" w:rsidR="00353D13" w:rsidRPr="003C290D" w:rsidRDefault="004F7E9C">
            <w:pPr>
              <w:ind w:firstLineChars="0" w:firstLine="0"/>
              <w:jc w:val="left"/>
              <w:rPr>
                <w:rFonts w:ascii="宋体" w:hAnsi="宋体"/>
                <w:szCs w:val="21"/>
              </w:rPr>
              <w:pPrChange w:id="15" w:author="Microsoft Office User" w:date="2022-02-24T11:34:00Z">
                <w:pPr>
                  <w:ind w:firstLine="420"/>
                  <w:jc w:val="left"/>
                </w:pPr>
              </w:pPrChange>
            </w:pPr>
            <w:ins w:id="16" w:author="Microsoft Office User" w:date="2022-02-24T11:34:00Z">
              <w:r w:rsidRPr="003C290D">
                <w:rPr>
                  <w:rFonts w:ascii="宋体" w:hAnsi="宋体" w:hint="eastAsia"/>
                  <w:szCs w:val="21"/>
                </w:rPr>
                <w:t>更改</w:t>
              </w:r>
            </w:ins>
          </w:p>
        </w:tc>
        <w:tc>
          <w:tcPr>
            <w:tcW w:w="1417" w:type="dxa"/>
          </w:tcPr>
          <w:p w14:paraId="2B49CF4F" w14:textId="1B0A4096" w:rsidR="00353D13" w:rsidRPr="003C290D" w:rsidRDefault="004F7E9C">
            <w:pPr>
              <w:ind w:firstLineChars="0" w:firstLine="0"/>
              <w:jc w:val="left"/>
              <w:rPr>
                <w:rFonts w:ascii="宋体" w:hAnsi="宋体"/>
                <w:szCs w:val="21"/>
              </w:rPr>
              <w:pPrChange w:id="17" w:author="Microsoft Office User" w:date="2022-02-24T11:34:00Z">
                <w:pPr>
                  <w:ind w:firstLine="420"/>
                  <w:jc w:val="left"/>
                </w:pPr>
              </w:pPrChange>
            </w:pPr>
            <w:ins w:id="18" w:author="Microsoft Office User" w:date="2022-02-24T11:34:00Z">
              <w:r w:rsidRPr="003C290D">
                <w:rPr>
                  <w:rFonts w:ascii="宋体" w:hAnsi="宋体" w:hint="eastAsia"/>
                  <w:szCs w:val="21"/>
                </w:rPr>
                <w:t>2</w:t>
              </w:r>
              <w:r w:rsidRPr="003C290D">
                <w:rPr>
                  <w:rFonts w:ascii="宋体" w:hAnsi="宋体"/>
                  <w:szCs w:val="21"/>
                </w:rPr>
                <w:t>0220224</w:t>
              </w:r>
            </w:ins>
          </w:p>
        </w:tc>
        <w:tc>
          <w:tcPr>
            <w:tcW w:w="1276" w:type="dxa"/>
          </w:tcPr>
          <w:p w14:paraId="49A2DC58" w14:textId="48281EBD" w:rsidR="00353D13" w:rsidRPr="003C290D" w:rsidRDefault="004F7E9C" w:rsidP="003C290D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ins w:id="19" w:author="Microsoft Office User" w:date="2022-02-24T11:34:00Z">
              <w:r w:rsidRPr="003C290D">
                <w:rPr>
                  <w:rFonts w:ascii="宋体" w:hAnsi="宋体" w:hint="eastAsia"/>
                  <w:szCs w:val="21"/>
                </w:rPr>
                <w:t>顾</w:t>
              </w:r>
            </w:ins>
          </w:p>
        </w:tc>
        <w:tc>
          <w:tcPr>
            <w:tcW w:w="1134" w:type="dxa"/>
          </w:tcPr>
          <w:p w14:paraId="07EC0339" w14:textId="77777777" w:rsidR="00353D13" w:rsidRPr="003C290D" w:rsidRDefault="00353D13" w:rsidP="00353D13">
            <w:pPr>
              <w:ind w:firstLine="4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4" w:type="dxa"/>
          </w:tcPr>
          <w:p w14:paraId="044460BA" w14:textId="77777777" w:rsidR="00353D13" w:rsidRPr="003C290D" w:rsidRDefault="00353D13" w:rsidP="00353D13">
            <w:pPr>
              <w:ind w:firstLine="420"/>
              <w:jc w:val="left"/>
              <w:rPr>
                <w:rFonts w:ascii="宋体" w:hAnsi="宋体"/>
                <w:szCs w:val="21"/>
              </w:rPr>
            </w:pPr>
          </w:p>
        </w:tc>
      </w:tr>
      <w:tr w:rsidR="00353D13" w:rsidRPr="00585949" w14:paraId="485EEA96" w14:textId="77777777" w:rsidTr="00F34C45">
        <w:trPr>
          <w:cantSplit/>
        </w:trPr>
        <w:tc>
          <w:tcPr>
            <w:tcW w:w="1306" w:type="dxa"/>
          </w:tcPr>
          <w:p w14:paraId="71CBD4F0" w14:textId="20145D92" w:rsidR="00353D13" w:rsidRPr="003C290D" w:rsidRDefault="003C290D" w:rsidP="003C290D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 w:rsidR="00A221DB" w:rsidRPr="003C290D">
              <w:rPr>
                <w:rFonts w:ascii="宋体" w:hAnsi="宋体" w:hint="eastAsia"/>
                <w:szCs w:val="21"/>
              </w:rPr>
              <w:t>1</w:t>
            </w:r>
            <w:r w:rsidR="00A221DB" w:rsidRPr="003C290D">
              <w:rPr>
                <w:rFonts w:ascii="宋体" w:hAnsi="宋体"/>
                <w:szCs w:val="21"/>
              </w:rPr>
              <w:t>.2.4</w:t>
            </w:r>
          </w:p>
        </w:tc>
        <w:tc>
          <w:tcPr>
            <w:tcW w:w="851" w:type="dxa"/>
          </w:tcPr>
          <w:p w14:paraId="33B4DCBF" w14:textId="67B94C23" w:rsidR="00353D13" w:rsidRPr="003C290D" w:rsidRDefault="00A221DB" w:rsidP="00A221DB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更改</w:t>
            </w:r>
          </w:p>
        </w:tc>
        <w:tc>
          <w:tcPr>
            <w:tcW w:w="1417" w:type="dxa"/>
          </w:tcPr>
          <w:p w14:paraId="3C85520B" w14:textId="7931170F" w:rsidR="00353D13" w:rsidRPr="003C290D" w:rsidRDefault="00A221DB" w:rsidP="00A221DB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20220228</w:t>
            </w:r>
          </w:p>
        </w:tc>
        <w:tc>
          <w:tcPr>
            <w:tcW w:w="1276" w:type="dxa"/>
          </w:tcPr>
          <w:p w14:paraId="61A954D9" w14:textId="4DECBC82" w:rsidR="00353D13" w:rsidRPr="003C290D" w:rsidRDefault="003C290D" w:rsidP="003C290D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3C290D">
              <w:rPr>
                <w:rFonts w:ascii="宋体" w:hAnsi="宋体" w:hint="eastAsia"/>
                <w:szCs w:val="21"/>
              </w:rPr>
              <w:t>裘</w:t>
            </w:r>
          </w:p>
        </w:tc>
        <w:tc>
          <w:tcPr>
            <w:tcW w:w="1134" w:type="dxa"/>
          </w:tcPr>
          <w:p w14:paraId="3828F567" w14:textId="77777777" w:rsidR="00353D13" w:rsidRPr="003C290D" w:rsidRDefault="00353D13" w:rsidP="00353D13">
            <w:pPr>
              <w:ind w:firstLine="42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4" w:type="dxa"/>
          </w:tcPr>
          <w:p w14:paraId="165B51D4" w14:textId="07F729BD" w:rsidR="00353D13" w:rsidRPr="003C290D" w:rsidRDefault="003C290D" w:rsidP="003C290D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SN</w:t>
            </w:r>
            <w:r>
              <w:rPr>
                <w:rFonts w:ascii="宋体" w:hAnsi="宋体" w:hint="eastAsia"/>
                <w:szCs w:val="21"/>
              </w:rPr>
              <w:t>表增加</w:t>
            </w:r>
            <w:proofErr w:type="spellStart"/>
            <w:r>
              <w:rPr>
                <w:rFonts w:ascii="宋体" w:hAnsi="宋体" w:hint="eastAsia"/>
                <w:szCs w:val="21"/>
              </w:rPr>
              <w:t>credentials</w:t>
            </w:r>
            <w:r>
              <w:rPr>
                <w:rFonts w:ascii="宋体" w:hAnsi="宋体"/>
                <w:szCs w:val="21"/>
              </w:rPr>
              <w:t>Id</w:t>
            </w:r>
            <w:proofErr w:type="spellEnd"/>
            <w:r>
              <w:rPr>
                <w:rFonts w:ascii="宋体" w:hAnsi="宋体" w:hint="eastAsia"/>
                <w:szCs w:val="21"/>
              </w:rPr>
              <w:t>列，</w:t>
            </w:r>
            <w:r w:rsidR="000B36D1">
              <w:rPr>
                <w:rFonts w:ascii="宋体" w:hAnsi="宋体" w:hint="eastAsia"/>
                <w:szCs w:val="21"/>
              </w:rPr>
              <w:t>同步文档与数据库。</w:t>
            </w:r>
          </w:p>
        </w:tc>
      </w:tr>
      <w:tr w:rsidR="00353D13" w:rsidRPr="00585949" w14:paraId="7655A8E1" w14:textId="77777777" w:rsidTr="00F34C45">
        <w:trPr>
          <w:cantSplit/>
        </w:trPr>
        <w:tc>
          <w:tcPr>
            <w:tcW w:w="1306" w:type="dxa"/>
          </w:tcPr>
          <w:p w14:paraId="7C5A5BA6" w14:textId="0A48B452" w:rsidR="00353D13" w:rsidRPr="00585949" w:rsidRDefault="00F82ABF" w:rsidP="00F82ABF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1.2.5</w:t>
            </w:r>
          </w:p>
        </w:tc>
        <w:tc>
          <w:tcPr>
            <w:tcW w:w="851" w:type="dxa"/>
          </w:tcPr>
          <w:p w14:paraId="317AE35F" w14:textId="4BB1CA13" w:rsidR="00353D13" w:rsidRPr="00585949" w:rsidRDefault="00F82ABF" w:rsidP="00F82ABF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更改</w:t>
            </w:r>
          </w:p>
        </w:tc>
        <w:tc>
          <w:tcPr>
            <w:tcW w:w="1417" w:type="dxa"/>
          </w:tcPr>
          <w:p w14:paraId="527174EC" w14:textId="1412219E" w:rsidR="00353D13" w:rsidRPr="00585949" w:rsidRDefault="00F82ABF" w:rsidP="00F82ABF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0220318</w:t>
            </w:r>
          </w:p>
        </w:tc>
        <w:tc>
          <w:tcPr>
            <w:tcW w:w="1276" w:type="dxa"/>
          </w:tcPr>
          <w:p w14:paraId="659F7187" w14:textId="578A1F87" w:rsidR="00353D13" w:rsidRPr="00585949" w:rsidRDefault="00F82ABF" w:rsidP="00353D13">
            <w:pPr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顾</w:t>
            </w:r>
          </w:p>
        </w:tc>
        <w:tc>
          <w:tcPr>
            <w:tcW w:w="1134" w:type="dxa"/>
          </w:tcPr>
          <w:p w14:paraId="30D3222F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2ED32C42" w14:textId="31BCB768" w:rsidR="00353D13" w:rsidRPr="00585949" w:rsidRDefault="00F82ABF" w:rsidP="00353D13">
            <w:pPr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  <w:proofErr w:type="spellStart"/>
            <w:r w:rsidRPr="00F82ABF">
              <w:rPr>
                <w:rFonts w:ascii="宋体" w:hAnsi="宋体"/>
              </w:rPr>
              <w:t>CopyrightToken</w:t>
            </w:r>
            <w:proofErr w:type="spellEnd"/>
            <w:r>
              <w:rPr>
                <w:rFonts w:ascii="宋体" w:hAnsi="宋体" w:hint="eastAsia"/>
              </w:rPr>
              <w:t>主键</w:t>
            </w:r>
          </w:p>
        </w:tc>
      </w:tr>
      <w:tr w:rsidR="00353D13" w:rsidRPr="00585949" w14:paraId="20F941EE" w14:textId="77777777" w:rsidTr="00F34C45">
        <w:trPr>
          <w:cantSplit/>
        </w:trPr>
        <w:tc>
          <w:tcPr>
            <w:tcW w:w="1306" w:type="dxa"/>
          </w:tcPr>
          <w:p w14:paraId="4F3CB5D3" w14:textId="2C673FCA" w:rsidR="00353D13" w:rsidRPr="00585949" w:rsidRDefault="00284F1A" w:rsidP="00353D13">
            <w:pPr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.2.6</w:t>
            </w:r>
          </w:p>
        </w:tc>
        <w:tc>
          <w:tcPr>
            <w:tcW w:w="851" w:type="dxa"/>
          </w:tcPr>
          <w:p w14:paraId="671843AE" w14:textId="2A62109B" w:rsidR="00353D13" w:rsidRPr="00585949" w:rsidRDefault="00284F1A" w:rsidP="00353D13">
            <w:pPr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</w:t>
            </w:r>
          </w:p>
        </w:tc>
        <w:tc>
          <w:tcPr>
            <w:tcW w:w="1417" w:type="dxa"/>
          </w:tcPr>
          <w:p w14:paraId="28E956DC" w14:textId="3CB6F4B8" w:rsidR="00353D13" w:rsidRPr="00585949" w:rsidRDefault="00284F1A" w:rsidP="00284F1A">
            <w:pPr>
              <w:ind w:firstLineChars="0"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0220823</w:t>
            </w:r>
          </w:p>
        </w:tc>
        <w:tc>
          <w:tcPr>
            <w:tcW w:w="1276" w:type="dxa"/>
          </w:tcPr>
          <w:p w14:paraId="1AB5F7F0" w14:textId="60B36F7D" w:rsidR="00353D13" w:rsidRPr="00585949" w:rsidRDefault="00284F1A" w:rsidP="00353D13">
            <w:pPr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顾</w:t>
            </w:r>
          </w:p>
        </w:tc>
        <w:tc>
          <w:tcPr>
            <w:tcW w:w="1134" w:type="dxa"/>
          </w:tcPr>
          <w:p w14:paraId="51F566A3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4E6F5ABF" w14:textId="12A782E0" w:rsidR="00353D13" w:rsidRPr="00585949" w:rsidRDefault="00284F1A" w:rsidP="00353D13">
            <w:pPr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新增授权通证库表设计</w:t>
            </w:r>
          </w:p>
        </w:tc>
      </w:tr>
      <w:tr w:rsidR="00353D13" w:rsidRPr="00585949" w14:paraId="31454ADD" w14:textId="77777777" w:rsidTr="00F34C45">
        <w:trPr>
          <w:cantSplit/>
        </w:trPr>
        <w:tc>
          <w:tcPr>
            <w:tcW w:w="1306" w:type="dxa"/>
          </w:tcPr>
          <w:p w14:paraId="15631A8F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</w:tcPr>
          <w:p w14:paraId="15FEA449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64F1512B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18C3D7DC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2C3CC25A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31F8CFB6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</w:tr>
      <w:tr w:rsidR="00353D13" w:rsidRPr="00585949" w14:paraId="44630CD9" w14:textId="77777777" w:rsidTr="00F34C45">
        <w:trPr>
          <w:cantSplit/>
          <w:trHeight w:val="58"/>
        </w:trPr>
        <w:tc>
          <w:tcPr>
            <w:tcW w:w="1306" w:type="dxa"/>
          </w:tcPr>
          <w:p w14:paraId="4A55E0A5" w14:textId="77777777" w:rsidR="00353D13" w:rsidRPr="00585949" w:rsidRDefault="00353D13" w:rsidP="00353D13">
            <w:pPr>
              <w:pStyle w:val="af9"/>
              <w:ind w:firstLine="420"/>
              <w:jc w:val="left"/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5B97E40B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6D146C7C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4392BFDE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6FD773FF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378A015D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</w:tr>
      <w:tr w:rsidR="00353D13" w:rsidRPr="00585949" w14:paraId="21ED5AFC" w14:textId="77777777" w:rsidTr="00F34C45">
        <w:trPr>
          <w:cantSplit/>
        </w:trPr>
        <w:tc>
          <w:tcPr>
            <w:tcW w:w="1306" w:type="dxa"/>
          </w:tcPr>
          <w:p w14:paraId="26F0C649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</w:tcPr>
          <w:p w14:paraId="7DF3B61B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099E36FA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15AFD064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14DA4F51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162198BD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</w:tr>
      <w:tr w:rsidR="00353D13" w:rsidRPr="00585949" w14:paraId="26171F1C" w14:textId="77777777" w:rsidTr="00F34C45">
        <w:trPr>
          <w:cantSplit/>
        </w:trPr>
        <w:tc>
          <w:tcPr>
            <w:tcW w:w="1306" w:type="dxa"/>
          </w:tcPr>
          <w:p w14:paraId="29C84499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</w:tcPr>
          <w:p w14:paraId="02FC6D43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28F8685A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5CC80356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0034E565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0850FD6E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</w:tr>
      <w:tr w:rsidR="00353D13" w:rsidRPr="00585949" w14:paraId="075D9683" w14:textId="77777777" w:rsidTr="00F34C45">
        <w:trPr>
          <w:cantSplit/>
        </w:trPr>
        <w:tc>
          <w:tcPr>
            <w:tcW w:w="1306" w:type="dxa"/>
          </w:tcPr>
          <w:p w14:paraId="60113539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</w:tcPr>
          <w:p w14:paraId="0F33C847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509711A0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4E8C0C0E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6DB74242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2A75E1A1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</w:tr>
      <w:tr w:rsidR="00353D13" w:rsidRPr="00585949" w14:paraId="116146FB" w14:textId="77777777" w:rsidTr="00F34C45">
        <w:trPr>
          <w:cantSplit/>
        </w:trPr>
        <w:tc>
          <w:tcPr>
            <w:tcW w:w="1306" w:type="dxa"/>
          </w:tcPr>
          <w:p w14:paraId="2C63DBD5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</w:tcPr>
          <w:p w14:paraId="0DF555B8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17E6376F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75E94AA7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11E1E4C1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22116BCC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</w:tr>
      <w:tr w:rsidR="00353D13" w:rsidRPr="00585949" w14:paraId="274D836B" w14:textId="77777777" w:rsidTr="00F34C45">
        <w:trPr>
          <w:cantSplit/>
        </w:trPr>
        <w:tc>
          <w:tcPr>
            <w:tcW w:w="1306" w:type="dxa"/>
          </w:tcPr>
          <w:p w14:paraId="5BECC4CD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</w:tcPr>
          <w:p w14:paraId="2546E077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2B1DEF9A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367DAD87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0E76F1EE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042C01CB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</w:tr>
      <w:tr w:rsidR="00353D13" w:rsidRPr="00585949" w14:paraId="4E483797" w14:textId="77777777" w:rsidTr="00F34C45">
        <w:trPr>
          <w:cantSplit/>
        </w:trPr>
        <w:tc>
          <w:tcPr>
            <w:tcW w:w="1306" w:type="dxa"/>
          </w:tcPr>
          <w:p w14:paraId="63B75BF6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</w:tcPr>
          <w:p w14:paraId="0C4FE023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14:paraId="6F56442D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5B826BA8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3568E8DE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4" w:type="dxa"/>
          </w:tcPr>
          <w:p w14:paraId="14BA6883" w14:textId="77777777" w:rsidR="00353D13" w:rsidRPr="00585949" w:rsidRDefault="00353D13" w:rsidP="00353D13">
            <w:pPr>
              <w:ind w:firstLine="420"/>
              <w:jc w:val="left"/>
              <w:rPr>
                <w:rFonts w:ascii="宋体" w:hAnsi="宋体"/>
              </w:rPr>
            </w:pPr>
          </w:p>
        </w:tc>
      </w:tr>
    </w:tbl>
    <w:p w14:paraId="5F235835" w14:textId="167405DF" w:rsidR="001B1A20" w:rsidRDefault="001B1A20" w:rsidP="002D7C88">
      <w:pPr>
        <w:pStyle w:val="af"/>
        <w:ind w:firstLineChars="0" w:firstLine="0"/>
      </w:pPr>
    </w:p>
    <w:p w14:paraId="7C12092F" w14:textId="4D1C21CA" w:rsidR="00976208" w:rsidRDefault="001B1A20">
      <w:pPr>
        <w:widowControl/>
        <w:ind w:firstLineChars="0" w:firstLine="0"/>
        <w:jc w:val="left"/>
      </w:pPr>
      <w:r>
        <w:br w:type="page"/>
      </w:r>
    </w:p>
    <w:p w14:paraId="54D6E32B" w14:textId="4B490E5C" w:rsidR="00976208" w:rsidRDefault="00976208">
      <w:pPr>
        <w:pStyle w:val="2"/>
      </w:pPr>
      <w:r>
        <w:rPr>
          <w:rFonts w:hint="eastAsia"/>
        </w:rPr>
        <w:lastRenderedPageBreak/>
        <w:t>数据结构对应版本</w:t>
      </w:r>
    </w:p>
    <w:p w14:paraId="69CE45B6" w14:textId="77777777" w:rsidR="00E25ADB" w:rsidRDefault="00976208" w:rsidP="00976208">
      <w:pPr>
        <w:pStyle w:val="af"/>
        <w:ind w:firstLineChars="0" w:firstLine="0"/>
        <w:rPr>
          <w:b w:val="0"/>
          <w:sz w:val="24"/>
        </w:rPr>
      </w:pPr>
      <w:r w:rsidRPr="00E25ADB">
        <w:rPr>
          <w:rFonts w:hint="eastAsia"/>
          <w:b w:val="0"/>
          <w:sz w:val="24"/>
        </w:rPr>
        <w:t>作品存证</w:t>
      </w:r>
      <w:r w:rsidRPr="00E25ADB">
        <w:rPr>
          <w:b w:val="0"/>
          <w:sz w:val="24"/>
        </w:rPr>
        <w:t xml:space="preserve"> </w:t>
      </w:r>
      <w:r w:rsidRPr="00E25ADB">
        <w:rPr>
          <w:rFonts w:hint="eastAsia"/>
          <w:b w:val="0"/>
          <w:sz w:val="24"/>
        </w:rPr>
        <w:t>Token</w:t>
      </w:r>
      <w:r w:rsidR="000D7269" w:rsidRPr="00E25ADB">
        <w:rPr>
          <w:b w:val="0"/>
          <w:sz w:val="24"/>
        </w:rPr>
        <w:t xml:space="preserve"> </w:t>
      </w:r>
    </w:p>
    <w:p w14:paraId="66B644DA" w14:textId="2765071A" w:rsidR="00976208" w:rsidRPr="00E25ADB" w:rsidRDefault="000D7269" w:rsidP="00E25ADB">
      <w:pPr>
        <w:pStyle w:val="af"/>
        <w:ind w:firstLineChars="0" w:firstLine="420"/>
        <w:rPr>
          <w:b w:val="0"/>
          <w:sz w:val="24"/>
        </w:rPr>
      </w:pPr>
      <w:r w:rsidRPr="00E25ADB">
        <w:rPr>
          <w:rFonts w:hint="eastAsia"/>
          <w:b w:val="0"/>
          <w:sz w:val="24"/>
        </w:rPr>
        <w:t>京东</w:t>
      </w:r>
      <w:r w:rsidRPr="00E25ADB">
        <w:rPr>
          <w:rFonts w:hint="eastAsia"/>
          <w:b w:val="0"/>
          <w:sz w:val="24"/>
        </w:rPr>
        <w:t>-</w:t>
      </w:r>
      <w:r w:rsidRPr="00E25ADB">
        <w:rPr>
          <w:rFonts w:hint="eastAsia"/>
          <w:b w:val="0"/>
          <w:sz w:val="24"/>
        </w:rPr>
        <w:t>百度</w:t>
      </w:r>
      <w:r w:rsidRPr="00E25ADB">
        <w:rPr>
          <w:rFonts w:hint="eastAsia"/>
          <w:b w:val="0"/>
          <w:sz w:val="24"/>
        </w:rPr>
        <w:t xml:space="preserve"> </w:t>
      </w:r>
      <w:r w:rsidRPr="00E25ADB">
        <w:rPr>
          <w:rFonts w:hint="eastAsia"/>
          <w:b w:val="0"/>
          <w:sz w:val="24"/>
        </w:rPr>
        <w:t>平台层与智能授权系统接口文档</w:t>
      </w:r>
      <w:r w:rsidRPr="00E25ADB">
        <w:rPr>
          <w:rFonts w:hint="eastAsia"/>
          <w:b w:val="0"/>
          <w:sz w:val="24"/>
        </w:rPr>
        <w:t>1228.docx</w:t>
      </w:r>
    </w:p>
    <w:p w14:paraId="485489DC" w14:textId="77777777" w:rsidR="00E25ADB" w:rsidRDefault="00976208" w:rsidP="00976208">
      <w:pPr>
        <w:pStyle w:val="af"/>
        <w:ind w:firstLineChars="0" w:firstLine="0"/>
        <w:rPr>
          <w:b w:val="0"/>
          <w:sz w:val="24"/>
        </w:rPr>
      </w:pPr>
      <w:r w:rsidRPr="00E25ADB">
        <w:rPr>
          <w:rFonts w:hint="eastAsia"/>
          <w:b w:val="0"/>
          <w:sz w:val="24"/>
        </w:rPr>
        <w:t>版权通证</w:t>
      </w:r>
      <w:r w:rsidRPr="00E25ADB">
        <w:rPr>
          <w:rFonts w:hint="eastAsia"/>
          <w:b w:val="0"/>
          <w:sz w:val="24"/>
        </w:rPr>
        <w:t xml:space="preserve"> </w:t>
      </w:r>
      <w:proofErr w:type="spellStart"/>
      <w:r w:rsidRPr="00E25ADB">
        <w:rPr>
          <w:b w:val="0"/>
          <w:sz w:val="24"/>
        </w:rPr>
        <w:t>copyrigh</w:t>
      </w:r>
      <w:r w:rsidRPr="00E25ADB">
        <w:rPr>
          <w:rFonts w:hint="eastAsia"/>
          <w:b w:val="0"/>
          <w:sz w:val="24"/>
        </w:rPr>
        <w:t>tToken</w:t>
      </w:r>
      <w:proofErr w:type="spellEnd"/>
      <w:r w:rsidR="00E25ADB" w:rsidRPr="00E25ADB">
        <w:rPr>
          <w:b w:val="0"/>
          <w:sz w:val="24"/>
        </w:rPr>
        <w:t xml:space="preserve"> </w:t>
      </w:r>
    </w:p>
    <w:p w14:paraId="1088FCFB" w14:textId="29554C15" w:rsidR="00976208" w:rsidRPr="00E25ADB" w:rsidRDefault="00E25ADB" w:rsidP="00E25ADB">
      <w:pPr>
        <w:pStyle w:val="af"/>
        <w:ind w:firstLineChars="0" w:firstLine="420"/>
        <w:rPr>
          <w:b w:val="0"/>
          <w:bCs/>
          <w:sz w:val="24"/>
        </w:rPr>
      </w:pPr>
      <w:r w:rsidRPr="00E25ADB">
        <w:rPr>
          <w:rFonts w:hint="eastAsia"/>
          <w:b w:val="0"/>
          <w:sz w:val="24"/>
        </w:rPr>
        <w:t>通证层接口文档</w:t>
      </w:r>
      <w:r w:rsidRPr="00E25ADB">
        <w:rPr>
          <w:rFonts w:hint="eastAsia"/>
          <w:b w:val="0"/>
          <w:sz w:val="24"/>
        </w:rPr>
        <w:t xml:space="preserve">V1.4.2 - </w:t>
      </w:r>
      <w:r w:rsidRPr="00E25ADB">
        <w:rPr>
          <w:rFonts w:hint="eastAsia"/>
          <w:b w:val="0"/>
          <w:sz w:val="24"/>
        </w:rPr>
        <w:t>指令集</w:t>
      </w:r>
      <w:r w:rsidRPr="00E25ADB">
        <w:rPr>
          <w:rFonts w:hint="eastAsia"/>
          <w:b w:val="0"/>
          <w:sz w:val="24"/>
        </w:rPr>
        <w:t>.docx</w:t>
      </w:r>
    </w:p>
    <w:p w14:paraId="169C983C" w14:textId="747524D9" w:rsidR="00976208" w:rsidRDefault="00101BA7">
      <w:pPr>
        <w:pStyle w:val="2"/>
      </w:pPr>
      <w:r>
        <w:rPr>
          <w:rFonts w:hint="eastAsia"/>
        </w:rPr>
        <w:t>主键用红色填充标识</w:t>
      </w:r>
    </w:p>
    <w:p w14:paraId="4D137C30" w14:textId="320E7ABA" w:rsidR="00101BA7" w:rsidRPr="005568D1" w:rsidRDefault="00073860" w:rsidP="00976208">
      <w:pPr>
        <w:pStyle w:val="af"/>
        <w:ind w:firstLineChars="0" w:firstLine="0"/>
        <w:rPr>
          <w:bCs/>
        </w:rPr>
      </w:pPr>
      <w:r>
        <w:rPr>
          <w:noProof/>
        </w:rPr>
        <w:drawing>
          <wp:inline distT="0" distB="0" distL="0" distR="0" wp14:anchorId="708712C0" wp14:editId="575E5095">
            <wp:extent cx="5274310" cy="1773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C04E" w14:textId="77777777" w:rsidR="00976208" w:rsidRDefault="00976208">
      <w:pPr>
        <w:widowControl/>
        <w:ind w:firstLineChars="0" w:firstLine="0"/>
        <w:jc w:val="left"/>
        <w:rPr>
          <w:rFonts w:eastAsia="黑体" w:cs="NimbusRomNo9L-Regu"/>
          <w:b/>
          <w:sz w:val="28"/>
        </w:rPr>
      </w:pPr>
    </w:p>
    <w:p w14:paraId="0066A524" w14:textId="7CD9FB2A" w:rsidR="00976208" w:rsidRDefault="00976208">
      <w:pPr>
        <w:widowControl/>
        <w:ind w:firstLineChars="0" w:firstLine="0"/>
        <w:jc w:val="left"/>
        <w:rPr>
          <w:rFonts w:eastAsia="黑体" w:cs="NimbusRomNo9L-Regu"/>
          <w:b/>
          <w:sz w:val="28"/>
        </w:rPr>
      </w:pPr>
      <w:r>
        <w:rPr>
          <w:rFonts w:eastAsia="黑体" w:cs="NimbusRomNo9L-Regu"/>
          <w:b/>
          <w:sz w:val="28"/>
        </w:rPr>
        <w:br w:type="page"/>
      </w:r>
    </w:p>
    <w:p w14:paraId="396379E6" w14:textId="04E49881" w:rsidR="001B1A20" w:rsidRPr="005568D1" w:rsidRDefault="001B1A20">
      <w:pPr>
        <w:pStyle w:val="2"/>
      </w:pPr>
      <w:r>
        <w:rPr>
          <w:rFonts w:hint="eastAsia"/>
        </w:rPr>
        <w:lastRenderedPageBreak/>
        <w:t>作品存证</w:t>
      </w:r>
      <w:r w:rsidR="007A3927">
        <w:t xml:space="preserve"> </w:t>
      </w:r>
      <w:r w:rsidRPr="005568D1">
        <w:rPr>
          <w:rFonts w:hint="eastAsia"/>
        </w:rPr>
        <w:t>Token</w:t>
      </w:r>
    </w:p>
    <w:tbl>
      <w:tblPr>
        <w:tblStyle w:val="af3"/>
        <w:tblW w:w="5933" w:type="pct"/>
        <w:tblLayout w:type="fixed"/>
        <w:tblLook w:val="04A0" w:firstRow="1" w:lastRow="0" w:firstColumn="1" w:lastColumn="0" w:noHBand="0" w:noVBand="1"/>
      </w:tblPr>
      <w:tblGrid>
        <w:gridCol w:w="3255"/>
        <w:gridCol w:w="2034"/>
        <w:gridCol w:w="1288"/>
        <w:gridCol w:w="648"/>
        <w:gridCol w:w="2619"/>
      </w:tblGrid>
      <w:tr w:rsidR="004E64FB" w:rsidRPr="00B31E45" w14:paraId="1C7DC33C" w14:textId="77777777" w:rsidTr="00E31A35">
        <w:trPr>
          <w:trHeight w:val="1272"/>
        </w:trPr>
        <w:tc>
          <w:tcPr>
            <w:tcW w:w="1653" w:type="pct"/>
            <w:vAlign w:val="center"/>
          </w:tcPr>
          <w:p w14:paraId="5D53BF97" w14:textId="0B98B021" w:rsidR="004E64FB" w:rsidRPr="00A02A89" w:rsidRDefault="004E64FB" w:rsidP="00F34C45">
            <w:pPr>
              <w:ind w:left="8" w:hangingChars="4" w:hanging="8"/>
              <w:rPr>
                <w:b/>
                <w:bCs/>
                <w:szCs w:val="21"/>
              </w:rPr>
            </w:pPr>
            <w:r w:rsidRPr="00A02A89">
              <w:rPr>
                <w:b/>
                <w:bCs/>
                <w:szCs w:val="21"/>
              </w:rPr>
              <w:t>参数</w:t>
            </w:r>
          </w:p>
        </w:tc>
        <w:tc>
          <w:tcPr>
            <w:tcW w:w="1033" w:type="pct"/>
            <w:vAlign w:val="center"/>
          </w:tcPr>
          <w:p w14:paraId="70E9E675" w14:textId="77777777" w:rsidR="004E64FB" w:rsidRPr="00A02A89" w:rsidRDefault="004E64FB" w:rsidP="00F34C45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 w:rsidRPr="00A02A89">
              <w:rPr>
                <w:b/>
                <w:bCs/>
                <w:szCs w:val="21"/>
              </w:rPr>
              <w:t>名称</w:t>
            </w:r>
          </w:p>
        </w:tc>
        <w:tc>
          <w:tcPr>
            <w:tcW w:w="654" w:type="pct"/>
            <w:vAlign w:val="center"/>
          </w:tcPr>
          <w:p w14:paraId="583B1834" w14:textId="77777777" w:rsidR="004E64FB" w:rsidRPr="00A02A89" w:rsidRDefault="004E64FB" w:rsidP="00F34C45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 w:rsidRPr="00A02A89">
              <w:rPr>
                <w:b/>
                <w:bCs/>
                <w:szCs w:val="21"/>
              </w:rPr>
              <w:t>类型</w:t>
            </w:r>
          </w:p>
        </w:tc>
        <w:tc>
          <w:tcPr>
            <w:tcW w:w="329" w:type="pct"/>
            <w:vAlign w:val="center"/>
          </w:tcPr>
          <w:p w14:paraId="6E1C6CE9" w14:textId="38E12336" w:rsidR="004E64FB" w:rsidRPr="00A02A89" w:rsidRDefault="004E64FB" w:rsidP="00A02A89">
            <w:pPr>
              <w:ind w:left="8" w:hangingChars="4" w:hanging="8"/>
              <w:jc w:val="center"/>
              <w:rPr>
                <w:b/>
                <w:bCs/>
                <w:szCs w:val="21"/>
              </w:rPr>
            </w:pPr>
            <w:r w:rsidRPr="00A02A89">
              <w:rPr>
                <w:b/>
                <w:bCs/>
                <w:szCs w:val="21"/>
              </w:rPr>
              <w:t>是否非空</w:t>
            </w:r>
          </w:p>
        </w:tc>
        <w:tc>
          <w:tcPr>
            <w:tcW w:w="1330" w:type="pct"/>
            <w:vAlign w:val="center"/>
          </w:tcPr>
          <w:p w14:paraId="538B27AC" w14:textId="77777777" w:rsidR="004E64FB" w:rsidRPr="00A02A89" w:rsidRDefault="004E64FB" w:rsidP="00F34C45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 w:rsidRPr="00A02A89">
              <w:rPr>
                <w:b/>
                <w:bCs/>
                <w:szCs w:val="21"/>
              </w:rPr>
              <w:t>备注</w:t>
            </w:r>
          </w:p>
        </w:tc>
      </w:tr>
      <w:tr w:rsidR="004E64FB" w:rsidRPr="00B31E45" w14:paraId="6127B3E3" w14:textId="77777777" w:rsidTr="00E31A35">
        <w:trPr>
          <w:trHeight w:val="954"/>
        </w:trPr>
        <w:tc>
          <w:tcPr>
            <w:tcW w:w="1653" w:type="pct"/>
            <w:shd w:val="clear" w:color="auto" w:fill="FF0000"/>
            <w:vAlign w:val="center"/>
          </w:tcPr>
          <w:p w14:paraId="725FB975" w14:textId="0E9DCBEA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baseInfo_workId</w:t>
            </w:r>
            <w:proofErr w:type="spellEnd"/>
          </w:p>
        </w:tc>
        <w:tc>
          <w:tcPr>
            <w:tcW w:w="1033" w:type="pct"/>
            <w:vAlign w:val="center"/>
          </w:tcPr>
          <w:p w14:paraId="5D5AB7DC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作品标识（交易哈希）</w:t>
            </w:r>
          </w:p>
        </w:tc>
        <w:tc>
          <w:tcPr>
            <w:tcW w:w="654" w:type="pct"/>
            <w:vAlign w:val="center"/>
          </w:tcPr>
          <w:p w14:paraId="4EC93EEF" w14:textId="13E1C49E" w:rsidR="004E64FB" w:rsidRPr="00FC686C" w:rsidRDefault="00FB53B9" w:rsidP="00FC686C">
            <w:pPr>
              <w:ind w:firstLineChars="0" w:firstLine="0"/>
              <w:rPr>
                <w:szCs w:val="21"/>
              </w:rPr>
            </w:pPr>
            <w:r w:rsidRPr="00F878A9">
              <w:t>char</w:t>
            </w:r>
            <w:r>
              <w:t>64</w:t>
            </w:r>
          </w:p>
        </w:tc>
        <w:tc>
          <w:tcPr>
            <w:tcW w:w="329" w:type="pct"/>
            <w:vAlign w:val="center"/>
          </w:tcPr>
          <w:p w14:paraId="19BBBD64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525D5236" w14:textId="503D22C2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4BEC236C" w14:textId="77777777" w:rsidTr="00E31A35">
        <w:trPr>
          <w:trHeight w:val="635"/>
        </w:trPr>
        <w:tc>
          <w:tcPr>
            <w:tcW w:w="1653" w:type="pct"/>
            <w:vAlign w:val="center"/>
          </w:tcPr>
          <w:p w14:paraId="16EF55C8" w14:textId="536B35C9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baseInfo_timestamp</w:t>
            </w:r>
            <w:proofErr w:type="spellEnd"/>
          </w:p>
        </w:tc>
        <w:tc>
          <w:tcPr>
            <w:tcW w:w="1033" w:type="pct"/>
            <w:vAlign w:val="center"/>
          </w:tcPr>
          <w:p w14:paraId="76BAA867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上链时间戳</w:t>
            </w:r>
          </w:p>
        </w:tc>
        <w:tc>
          <w:tcPr>
            <w:tcW w:w="654" w:type="pct"/>
            <w:vAlign w:val="center"/>
          </w:tcPr>
          <w:p w14:paraId="71DB73F2" w14:textId="7E316A71" w:rsidR="004E64FB" w:rsidRPr="00A02A89" w:rsidRDefault="00FB53B9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F878A9">
              <w:t>bigint</w:t>
            </w:r>
            <w:proofErr w:type="spellEnd"/>
          </w:p>
        </w:tc>
        <w:tc>
          <w:tcPr>
            <w:tcW w:w="329" w:type="pct"/>
            <w:vAlign w:val="center"/>
          </w:tcPr>
          <w:p w14:paraId="0AFC06ED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01A256E4" w14:textId="546B49D6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24430406" w14:textId="77777777" w:rsidTr="00E31A35">
        <w:trPr>
          <w:trHeight w:val="635"/>
        </w:trPr>
        <w:tc>
          <w:tcPr>
            <w:tcW w:w="1653" w:type="pct"/>
            <w:vAlign w:val="center"/>
          </w:tcPr>
          <w:p w14:paraId="536FB331" w14:textId="52FB35F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baseInfo_address</w:t>
            </w:r>
            <w:proofErr w:type="spellEnd"/>
          </w:p>
        </w:tc>
        <w:tc>
          <w:tcPr>
            <w:tcW w:w="1033" w:type="pct"/>
            <w:vAlign w:val="center"/>
          </w:tcPr>
          <w:p w14:paraId="7F3A4899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上传用户地址</w:t>
            </w:r>
          </w:p>
        </w:tc>
        <w:tc>
          <w:tcPr>
            <w:tcW w:w="654" w:type="pct"/>
            <w:vAlign w:val="center"/>
          </w:tcPr>
          <w:p w14:paraId="7A0001B3" w14:textId="7B8593E3" w:rsidR="004E64FB" w:rsidRPr="00A02A89" w:rsidRDefault="0045402E" w:rsidP="00F34C45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vAlign w:val="center"/>
          </w:tcPr>
          <w:p w14:paraId="6D4E346C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6C3E11F0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124DF6FC" w14:textId="77777777" w:rsidTr="00E31A35">
        <w:trPr>
          <w:trHeight w:val="317"/>
        </w:trPr>
        <w:tc>
          <w:tcPr>
            <w:tcW w:w="1653" w:type="pct"/>
            <w:vAlign w:val="center"/>
          </w:tcPr>
          <w:p w14:paraId="6436227E" w14:textId="0A521C53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baseInfo_workName</w:t>
            </w:r>
            <w:proofErr w:type="spellEnd"/>
          </w:p>
        </w:tc>
        <w:tc>
          <w:tcPr>
            <w:tcW w:w="1033" w:type="pct"/>
            <w:vAlign w:val="center"/>
          </w:tcPr>
          <w:p w14:paraId="0BD623DA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作品名称</w:t>
            </w:r>
          </w:p>
        </w:tc>
        <w:tc>
          <w:tcPr>
            <w:tcW w:w="654" w:type="pct"/>
            <w:vAlign w:val="center"/>
          </w:tcPr>
          <w:p w14:paraId="312A2123" w14:textId="3DE3BDBA" w:rsidR="004E64FB" w:rsidRPr="00A02A89" w:rsidRDefault="0045402E" w:rsidP="00F34C45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vAlign w:val="center"/>
          </w:tcPr>
          <w:p w14:paraId="3846055F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7148D631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25F01E93" w14:textId="77777777" w:rsidTr="00E31A35">
        <w:trPr>
          <w:trHeight w:val="3196"/>
        </w:trPr>
        <w:tc>
          <w:tcPr>
            <w:tcW w:w="1653" w:type="pct"/>
            <w:vAlign w:val="center"/>
          </w:tcPr>
          <w:p w14:paraId="754531CB" w14:textId="0B155C98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baseInfo_workType</w:t>
            </w:r>
            <w:proofErr w:type="spellEnd"/>
          </w:p>
        </w:tc>
        <w:tc>
          <w:tcPr>
            <w:tcW w:w="1033" w:type="pct"/>
            <w:vAlign w:val="center"/>
          </w:tcPr>
          <w:p w14:paraId="7A942790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作品类型</w:t>
            </w:r>
          </w:p>
        </w:tc>
        <w:tc>
          <w:tcPr>
            <w:tcW w:w="654" w:type="pct"/>
            <w:vAlign w:val="center"/>
          </w:tcPr>
          <w:p w14:paraId="20BEB208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int</w:t>
            </w:r>
          </w:p>
        </w:tc>
        <w:tc>
          <w:tcPr>
            <w:tcW w:w="329" w:type="pct"/>
            <w:vAlign w:val="center"/>
          </w:tcPr>
          <w:p w14:paraId="4EC093FA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4CF9CB11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1-</w:t>
            </w:r>
            <w:r w:rsidRPr="00A02A89">
              <w:rPr>
                <w:szCs w:val="21"/>
              </w:rPr>
              <w:t>文字</w:t>
            </w:r>
            <w:r w:rsidRPr="00A02A89">
              <w:rPr>
                <w:szCs w:val="21"/>
              </w:rPr>
              <w:t>2-</w:t>
            </w:r>
            <w:r w:rsidRPr="00A02A89">
              <w:rPr>
                <w:szCs w:val="21"/>
              </w:rPr>
              <w:t>口述</w:t>
            </w:r>
            <w:r w:rsidRPr="00A02A89">
              <w:rPr>
                <w:szCs w:val="21"/>
              </w:rPr>
              <w:t>3-</w:t>
            </w:r>
            <w:r w:rsidRPr="00A02A89">
              <w:rPr>
                <w:szCs w:val="21"/>
              </w:rPr>
              <w:t>音乐</w:t>
            </w:r>
            <w:r w:rsidRPr="00A02A89">
              <w:rPr>
                <w:szCs w:val="21"/>
              </w:rPr>
              <w:t>4-</w:t>
            </w:r>
            <w:r w:rsidRPr="00A02A89">
              <w:rPr>
                <w:szCs w:val="21"/>
              </w:rPr>
              <w:t>戏剧</w:t>
            </w:r>
            <w:r w:rsidRPr="00A02A89">
              <w:rPr>
                <w:szCs w:val="21"/>
              </w:rPr>
              <w:t>5-</w:t>
            </w:r>
            <w:r w:rsidRPr="00A02A89">
              <w:rPr>
                <w:szCs w:val="21"/>
              </w:rPr>
              <w:t>曲艺</w:t>
            </w:r>
            <w:r w:rsidRPr="00A02A89">
              <w:rPr>
                <w:szCs w:val="21"/>
              </w:rPr>
              <w:t>6-</w:t>
            </w:r>
            <w:r w:rsidRPr="00A02A89">
              <w:rPr>
                <w:szCs w:val="21"/>
              </w:rPr>
              <w:t>舞蹈</w:t>
            </w:r>
            <w:r w:rsidRPr="00A02A89">
              <w:rPr>
                <w:szCs w:val="21"/>
              </w:rPr>
              <w:t>7-</w:t>
            </w:r>
            <w:r w:rsidRPr="00A02A89">
              <w:rPr>
                <w:szCs w:val="21"/>
              </w:rPr>
              <w:t>杂技</w:t>
            </w:r>
            <w:r w:rsidRPr="00A02A89">
              <w:rPr>
                <w:szCs w:val="21"/>
              </w:rPr>
              <w:t>8-</w:t>
            </w:r>
            <w:r w:rsidRPr="00A02A89">
              <w:rPr>
                <w:szCs w:val="21"/>
              </w:rPr>
              <w:t>美术</w:t>
            </w:r>
            <w:r w:rsidRPr="00A02A89">
              <w:rPr>
                <w:szCs w:val="21"/>
              </w:rPr>
              <w:t>9-</w:t>
            </w:r>
            <w:r w:rsidRPr="00A02A89">
              <w:rPr>
                <w:szCs w:val="21"/>
              </w:rPr>
              <w:t>建筑</w:t>
            </w:r>
            <w:r w:rsidRPr="00A02A89">
              <w:rPr>
                <w:szCs w:val="21"/>
              </w:rPr>
              <w:t>10-</w:t>
            </w:r>
            <w:r w:rsidRPr="00A02A89">
              <w:rPr>
                <w:szCs w:val="21"/>
              </w:rPr>
              <w:t>摄影</w:t>
            </w:r>
            <w:r w:rsidRPr="00A02A89">
              <w:rPr>
                <w:szCs w:val="21"/>
              </w:rPr>
              <w:t>11-</w:t>
            </w:r>
            <w:r w:rsidRPr="00A02A89">
              <w:rPr>
                <w:szCs w:val="21"/>
              </w:rPr>
              <w:t>电影</w:t>
            </w:r>
            <w:r w:rsidRPr="00A02A89">
              <w:rPr>
                <w:szCs w:val="21"/>
              </w:rPr>
              <w:t>12-</w:t>
            </w:r>
            <w:r w:rsidRPr="00A02A89">
              <w:rPr>
                <w:szCs w:val="21"/>
              </w:rPr>
              <w:t>类似摄制电影方法创作作品</w:t>
            </w:r>
            <w:r w:rsidRPr="00A02A89">
              <w:rPr>
                <w:szCs w:val="21"/>
              </w:rPr>
              <w:t>13-</w:t>
            </w:r>
            <w:r w:rsidRPr="00A02A89">
              <w:rPr>
                <w:szCs w:val="21"/>
              </w:rPr>
              <w:t>工程设计图，产品设计图</w:t>
            </w:r>
            <w:r w:rsidRPr="00A02A89">
              <w:rPr>
                <w:szCs w:val="21"/>
              </w:rPr>
              <w:t>15-</w:t>
            </w:r>
            <w:r w:rsidRPr="00A02A89">
              <w:rPr>
                <w:szCs w:val="21"/>
              </w:rPr>
              <w:t>地图，示意图</w:t>
            </w:r>
            <w:r w:rsidRPr="00A02A89">
              <w:rPr>
                <w:szCs w:val="21"/>
              </w:rPr>
              <w:t>17-</w:t>
            </w:r>
            <w:r w:rsidRPr="00A02A89">
              <w:rPr>
                <w:szCs w:val="21"/>
              </w:rPr>
              <w:t>模型</w:t>
            </w:r>
            <w:r w:rsidRPr="00A02A89">
              <w:rPr>
                <w:szCs w:val="21"/>
              </w:rPr>
              <w:t>19-</w:t>
            </w:r>
            <w:r w:rsidRPr="00A02A89">
              <w:rPr>
                <w:szCs w:val="21"/>
              </w:rPr>
              <w:t>录音作品</w:t>
            </w:r>
            <w:r w:rsidRPr="00A02A89">
              <w:rPr>
                <w:szCs w:val="21"/>
              </w:rPr>
              <w:t>20-</w:t>
            </w:r>
            <w:r w:rsidRPr="00A02A89">
              <w:rPr>
                <w:szCs w:val="21"/>
              </w:rPr>
              <w:t>录像作品</w:t>
            </w:r>
            <w:r w:rsidRPr="00A02A89">
              <w:rPr>
                <w:szCs w:val="21"/>
              </w:rPr>
              <w:t>181-</w:t>
            </w:r>
            <w:r w:rsidRPr="00A02A89">
              <w:rPr>
                <w:szCs w:val="21"/>
              </w:rPr>
              <w:t>其他作品</w:t>
            </w:r>
          </w:p>
        </w:tc>
      </w:tr>
      <w:tr w:rsidR="004E64FB" w:rsidRPr="00B31E45" w14:paraId="00CB66DA" w14:textId="77777777" w:rsidTr="00E31A35">
        <w:trPr>
          <w:trHeight w:val="635"/>
        </w:trPr>
        <w:tc>
          <w:tcPr>
            <w:tcW w:w="1653" w:type="pct"/>
            <w:vAlign w:val="center"/>
          </w:tcPr>
          <w:p w14:paraId="1109FE6C" w14:textId="4D8DEEC9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baseInfo_copyrightCreateType</w:t>
            </w:r>
            <w:proofErr w:type="spellEnd"/>
          </w:p>
        </w:tc>
        <w:tc>
          <w:tcPr>
            <w:tcW w:w="1033" w:type="pct"/>
            <w:vAlign w:val="center"/>
          </w:tcPr>
          <w:p w14:paraId="4772233D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著作权产生方式</w:t>
            </w:r>
          </w:p>
        </w:tc>
        <w:tc>
          <w:tcPr>
            <w:tcW w:w="654" w:type="pct"/>
            <w:vAlign w:val="center"/>
          </w:tcPr>
          <w:p w14:paraId="00BEC93C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int</w:t>
            </w:r>
          </w:p>
        </w:tc>
        <w:tc>
          <w:tcPr>
            <w:tcW w:w="329" w:type="pct"/>
            <w:vAlign w:val="center"/>
          </w:tcPr>
          <w:p w14:paraId="323AAFC1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1075585B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0-</w:t>
            </w:r>
            <w:r w:rsidRPr="00A02A89">
              <w:rPr>
                <w:szCs w:val="21"/>
              </w:rPr>
              <w:t>个人</w:t>
            </w:r>
            <w:r w:rsidRPr="00A02A89">
              <w:rPr>
                <w:szCs w:val="21"/>
              </w:rPr>
              <w:t>1-</w:t>
            </w:r>
            <w:r w:rsidRPr="00A02A89">
              <w:rPr>
                <w:szCs w:val="21"/>
              </w:rPr>
              <w:t>合作</w:t>
            </w:r>
            <w:r w:rsidRPr="00A02A89">
              <w:rPr>
                <w:szCs w:val="21"/>
              </w:rPr>
              <w:t>2-</w:t>
            </w:r>
            <w:r w:rsidRPr="00A02A89">
              <w:rPr>
                <w:szCs w:val="21"/>
              </w:rPr>
              <w:t>法人</w:t>
            </w:r>
            <w:r w:rsidRPr="00A02A89">
              <w:rPr>
                <w:szCs w:val="21"/>
              </w:rPr>
              <w:t>3-</w:t>
            </w:r>
            <w:r w:rsidRPr="00A02A89">
              <w:rPr>
                <w:szCs w:val="21"/>
              </w:rPr>
              <w:t>职务</w:t>
            </w:r>
            <w:r w:rsidRPr="00A02A89">
              <w:rPr>
                <w:szCs w:val="21"/>
              </w:rPr>
              <w:t>4-</w:t>
            </w:r>
            <w:r w:rsidRPr="00A02A89">
              <w:rPr>
                <w:szCs w:val="21"/>
              </w:rPr>
              <w:t>委托</w:t>
            </w:r>
          </w:p>
        </w:tc>
      </w:tr>
      <w:tr w:rsidR="004E64FB" w:rsidRPr="00B31E45" w14:paraId="656E4408" w14:textId="77777777" w:rsidTr="00E31A35">
        <w:trPr>
          <w:trHeight w:val="635"/>
        </w:trPr>
        <w:tc>
          <w:tcPr>
            <w:tcW w:w="1653" w:type="pct"/>
            <w:vAlign w:val="center"/>
          </w:tcPr>
          <w:p w14:paraId="27E107FE" w14:textId="1190329E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fileInfo_fileType</w:t>
            </w:r>
            <w:proofErr w:type="spellEnd"/>
          </w:p>
        </w:tc>
        <w:tc>
          <w:tcPr>
            <w:tcW w:w="1033" w:type="pct"/>
            <w:vAlign w:val="center"/>
          </w:tcPr>
          <w:p w14:paraId="7EFC5770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文件类型</w:t>
            </w:r>
          </w:p>
        </w:tc>
        <w:tc>
          <w:tcPr>
            <w:tcW w:w="654" w:type="pct"/>
            <w:vAlign w:val="center"/>
          </w:tcPr>
          <w:p w14:paraId="31B35E6C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int</w:t>
            </w:r>
          </w:p>
        </w:tc>
        <w:tc>
          <w:tcPr>
            <w:tcW w:w="329" w:type="pct"/>
            <w:vAlign w:val="center"/>
          </w:tcPr>
          <w:p w14:paraId="493A1D17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557ADC9D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1-</w:t>
            </w:r>
            <w:r w:rsidRPr="00A02A89">
              <w:rPr>
                <w:szCs w:val="21"/>
              </w:rPr>
              <w:t>图片</w:t>
            </w:r>
            <w:r w:rsidRPr="00A02A89">
              <w:rPr>
                <w:szCs w:val="21"/>
              </w:rPr>
              <w:t>2-</w:t>
            </w:r>
            <w:r w:rsidRPr="00A02A89">
              <w:rPr>
                <w:szCs w:val="21"/>
              </w:rPr>
              <w:t>视频</w:t>
            </w:r>
            <w:r w:rsidRPr="00A02A89">
              <w:rPr>
                <w:szCs w:val="21"/>
              </w:rPr>
              <w:t>3-</w:t>
            </w:r>
            <w:r w:rsidRPr="00A02A89">
              <w:rPr>
                <w:szCs w:val="21"/>
              </w:rPr>
              <w:t>音频</w:t>
            </w:r>
            <w:r w:rsidRPr="00A02A89">
              <w:rPr>
                <w:szCs w:val="21"/>
              </w:rPr>
              <w:t>4-</w:t>
            </w:r>
            <w:r w:rsidRPr="00A02A89">
              <w:rPr>
                <w:szCs w:val="21"/>
              </w:rPr>
              <w:t>文档</w:t>
            </w:r>
          </w:p>
        </w:tc>
      </w:tr>
      <w:tr w:rsidR="004E64FB" w:rsidRPr="00B31E45" w14:paraId="6C7BE6DA" w14:textId="77777777" w:rsidTr="00E31A35">
        <w:trPr>
          <w:trHeight w:val="317"/>
        </w:trPr>
        <w:tc>
          <w:tcPr>
            <w:tcW w:w="1653" w:type="pct"/>
            <w:vAlign w:val="center"/>
          </w:tcPr>
          <w:p w14:paraId="4EDB79A6" w14:textId="7884587F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fileInfo_fileSize</w:t>
            </w:r>
            <w:proofErr w:type="spellEnd"/>
          </w:p>
        </w:tc>
        <w:tc>
          <w:tcPr>
            <w:tcW w:w="1033" w:type="pct"/>
            <w:vAlign w:val="center"/>
          </w:tcPr>
          <w:p w14:paraId="54D6C40C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文件大小</w:t>
            </w:r>
          </w:p>
        </w:tc>
        <w:tc>
          <w:tcPr>
            <w:tcW w:w="654" w:type="pct"/>
            <w:vAlign w:val="center"/>
          </w:tcPr>
          <w:p w14:paraId="4E2BEC08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int</w:t>
            </w:r>
          </w:p>
        </w:tc>
        <w:tc>
          <w:tcPr>
            <w:tcW w:w="329" w:type="pct"/>
            <w:vAlign w:val="center"/>
          </w:tcPr>
          <w:p w14:paraId="060AC96C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66DDF7E5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323E7E65" w14:textId="77777777" w:rsidTr="00E31A35">
        <w:trPr>
          <w:trHeight w:val="317"/>
        </w:trPr>
        <w:tc>
          <w:tcPr>
            <w:tcW w:w="1653" w:type="pct"/>
            <w:vAlign w:val="center"/>
          </w:tcPr>
          <w:p w14:paraId="00EE9E08" w14:textId="0843EEBC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fileInfo_fileHash</w:t>
            </w:r>
            <w:proofErr w:type="spellEnd"/>
          </w:p>
        </w:tc>
        <w:tc>
          <w:tcPr>
            <w:tcW w:w="1033" w:type="pct"/>
            <w:vAlign w:val="center"/>
          </w:tcPr>
          <w:p w14:paraId="5D314BDB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文件哈希</w:t>
            </w:r>
          </w:p>
        </w:tc>
        <w:tc>
          <w:tcPr>
            <w:tcW w:w="654" w:type="pct"/>
            <w:vAlign w:val="center"/>
          </w:tcPr>
          <w:p w14:paraId="4737FE2E" w14:textId="4345B5D7" w:rsidR="004E64FB" w:rsidRPr="00A02A89" w:rsidRDefault="0045402E" w:rsidP="00F34C45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vAlign w:val="center"/>
          </w:tcPr>
          <w:p w14:paraId="4A1F060C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2337E44F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文件在</w:t>
            </w:r>
            <w:r w:rsidRPr="00A02A89">
              <w:rPr>
                <w:szCs w:val="21"/>
              </w:rPr>
              <w:t>IPFS</w:t>
            </w:r>
            <w:r w:rsidRPr="00A02A89">
              <w:rPr>
                <w:szCs w:val="21"/>
              </w:rPr>
              <w:t>上的标识</w:t>
            </w:r>
          </w:p>
        </w:tc>
      </w:tr>
      <w:tr w:rsidR="004E64FB" w:rsidRPr="00B31E45" w14:paraId="0DF649C8" w14:textId="77777777" w:rsidTr="00E31A35">
        <w:trPr>
          <w:trHeight w:val="635"/>
        </w:trPr>
        <w:tc>
          <w:tcPr>
            <w:tcW w:w="1653" w:type="pct"/>
            <w:vAlign w:val="center"/>
          </w:tcPr>
          <w:p w14:paraId="4368F3CB" w14:textId="778D030F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authorInfo_idHash</w:t>
            </w:r>
            <w:proofErr w:type="spellEnd"/>
          </w:p>
        </w:tc>
        <w:tc>
          <w:tcPr>
            <w:tcW w:w="1033" w:type="pct"/>
            <w:vAlign w:val="center"/>
          </w:tcPr>
          <w:p w14:paraId="2C5D7D14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作者身份证号哈希</w:t>
            </w:r>
          </w:p>
        </w:tc>
        <w:tc>
          <w:tcPr>
            <w:tcW w:w="654" w:type="pct"/>
            <w:vAlign w:val="center"/>
          </w:tcPr>
          <w:p w14:paraId="199422F0" w14:textId="7EC5BBD5" w:rsidR="004E64FB" w:rsidRPr="00A02A89" w:rsidRDefault="0045402E" w:rsidP="00F34C45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vAlign w:val="center"/>
          </w:tcPr>
          <w:p w14:paraId="630D0D47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06C35090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6EC9665A" w14:textId="77777777" w:rsidTr="00E31A35">
        <w:trPr>
          <w:trHeight w:val="317"/>
        </w:trPr>
        <w:tc>
          <w:tcPr>
            <w:tcW w:w="1653" w:type="pct"/>
            <w:vAlign w:val="center"/>
          </w:tcPr>
          <w:p w14:paraId="0F5642ED" w14:textId="3BEFB49B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authorInfo_signName</w:t>
            </w:r>
            <w:proofErr w:type="spellEnd"/>
          </w:p>
        </w:tc>
        <w:tc>
          <w:tcPr>
            <w:tcW w:w="1033" w:type="pct"/>
            <w:vAlign w:val="center"/>
          </w:tcPr>
          <w:p w14:paraId="7B522CA0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作者署名</w:t>
            </w:r>
          </w:p>
        </w:tc>
        <w:tc>
          <w:tcPr>
            <w:tcW w:w="654" w:type="pct"/>
            <w:vAlign w:val="center"/>
          </w:tcPr>
          <w:p w14:paraId="1A86EE9D" w14:textId="2DEA805C" w:rsidR="004E64FB" w:rsidRPr="00A02A89" w:rsidRDefault="0045402E" w:rsidP="00F34C45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vAlign w:val="center"/>
          </w:tcPr>
          <w:p w14:paraId="457CB382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5BFF5E16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5D7FB0B1" w14:textId="77777777" w:rsidTr="00E31A35">
        <w:trPr>
          <w:trHeight w:val="954"/>
        </w:trPr>
        <w:tc>
          <w:tcPr>
            <w:tcW w:w="1653" w:type="pct"/>
            <w:vAlign w:val="center"/>
          </w:tcPr>
          <w:p w14:paraId="4B24D1AF" w14:textId="13489DD5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extraInfo_createType</w:t>
            </w:r>
            <w:proofErr w:type="spellEnd"/>
          </w:p>
        </w:tc>
        <w:tc>
          <w:tcPr>
            <w:tcW w:w="1033" w:type="pct"/>
            <w:vAlign w:val="center"/>
          </w:tcPr>
          <w:p w14:paraId="5E8CFDDD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创作性质</w:t>
            </w:r>
          </w:p>
        </w:tc>
        <w:tc>
          <w:tcPr>
            <w:tcW w:w="654" w:type="pct"/>
            <w:vAlign w:val="center"/>
          </w:tcPr>
          <w:p w14:paraId="61F3F893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int</w:t>
            </w:r>
          </w:p>
        </w:tc>
        <w:tc>
          <w:tcPr>
            <w:tcW w:w="329" w:type="pct"/>
            <w:vAlign w:val="center"/>
          </w:tcPr>
          <w:p w14:paraId="679411D1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367C66C7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0-</w:t>
            </w:r>
            <w:r w:rsidRPr="00A02A89">
              <w:rPr>
                <w:szCs w:val="21"/>
              </w:rPr>
              <w:t>原创</w:t>
            </w:r>
            <w:r w:rsidRPr="00A02A89">
              <w:rPr>
                <w:szCs w:val="21"/>
              </w:rPr>
              <w:t>1-</w:t>
            </w:r>
            <w:r w:rsidRPr="00A02A89">
              <w:rPr>
                <w:szCs w:val="21"/>
              </w:rPr>
              <w:t>改编</w:t>
            </w:r>
            <w:r w:rsidRPr="00A02A89">
              <w:rPr>
                <w:szCs w:val="21"/>
              </w:rPr>
              <w:t>2-</w:t>
            </w:r>
            <w:r w:rsidRPr="00A02A89">
              <w:rPr>
                <w:szCs w:val="21"/>
              </w:rPr>
              <w:t>翻译</w:t>
            </w:r>
            <w:r w:rsidRPr="00A02A89">
              <w:rPr>
                <w:szCs w:val="21"/>
              </w:rPr>
              <w:t>3-</w:t>
            </w:r>
            <w:r w:rsidRPr="00A02A89">
              <w:rPr>
                <w:szCs w:val="21"/>
              </w:rPr>
              <w:t>汇编</w:t>
            </w:r>
            <w:r w:rsidRPr="00A02A89">
              <w:rPr>
                <w:szCs w:val="21"/>
              </w:rPr>
              <w:t>4-</w:t>
            </w:r>
            <w:r w:rsidRPr="00A02A89">
              <w:rPr>
                <w:szCs w:val="21"/>
              </w:rPr>
              <w:t>注释</w:t>
            </w:r>
            <w:r w:rsidRPr="00A02A89">
              <w:rPr>
                <w:szCs w:val="21"/>
              </w:rPr>
              <w:t>5-</w:t>
            </w:r>
            <w:r w:rsidRPr="00A02A89">
              <w:rPr>
                <w:szCs w:val="21"/>
              </w:rPr>
              <w:t>整理</w:t>
            </w:r>
            <w:r w:rsidRPr="00A02A89">
              <w:rPr>
                <w:szCs w:val="21"/>
              </w:rPr>
              <w:t>6-</w:t>
            </w:r>
            <w:r w:rsidRPr="00A02A89">
              <w:rPr>
                <w:szCs w:val="21"/>
              </w:rPr>
              <w:t>其他</w:t>
            </w:r>
          </w:p>
        </w:tc>
      </w:tr>
      <w:tr w:rsidR="004E64FB" w:rsidRPr="00B31E45" w14:paraId="0123D3E3" w14:textId="77777777" w:rsidTr="00E31A35">
        <w:trPr>
          <w:trHeight w:val="317"/>
        </w:trPr>
        <w:tc>
          <w:tcPr>
            <w:tcW w:w="1653" w:type="pct"/>
            <w:vAlign w:val="center"/>
          </w:tcPr>
          <w:p w14:paraId="4E3EAD58" w14:textId="650E8EE2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extraInfo_createCity</w:t>
            </w:r>
            <w:proofErr w:type="spellEnd"/>
          </w:p>
        </w:tc>
        <w:tc>
          <w:tcPr>
            <w:tcW w:w="1033" w:type="pct"/>
            <w:vAlign w:val="center"/>
          </w:tcPr>
          <w:p w14:paraId="558CF4B7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创作城市</w:t>
            </w:r>
          </w:p>
        </w:tc>
        <w:tc>
          <w:tcPr>
            <w:tcW w:w="654" w:type="pct"/>
            <w:vAlign w:val="center"/>
          </w:tcPr>
          <w:p w14:paraId="1B94F1F7" w14:textId="11C0761E" w:rsidR="004E64FB" w:rsidRPr="00A02A89" w:rsidRDefault="0045402E" w:rsidP="00F34C45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vAlign w:val="center"/>
          </w:tcPr>
          <w:p w14:paraId="3C135045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4BFB421B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48AFD498" w14:textId="77777777" w:rsidTr="00E31A35">
        <w:trPr>
          <w:trHeight w:val="317"/>
        </w:trPr>
        <w:tc>
          <w:tcPr>
            <w:tcW w:w="1653" w:type="pct"/>
            <w:vAlign w:val="center"/>
          </w:tcPr>
          <w:p w14:paraId="30C7C361" w14:textId="7A8C513C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extraInfo_createCountry</w:t>
            </w:r>
            <w:proofErr w:type="spellEnd"/>
          </w:p>
        </w:tc>
        <w:tc>
          <w:tcPr>
            <w:tcW w:w="1033" w:type="pct"/>
            <w:vAlign w:val="center"/>
          </w:tcPr>
          <w:p w14:paraId="7A9F2578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创作国家</w:t>
            </w:r>
          </w:p>
        </w:tc>
        <w:tc>
          <w:tcPr>
            <w:tcW w:w="654" w:type="pct"/>
            <w:vAlign w:val="center"/>
          </w:tcPr>
          <w:p w14:paraId="466D6681" w14:textId="11346B34" w:rsidR="004E64FB" w:rsidRPr="00A02A89" w:rsidRDefault="0045402E" w:rsidP="00F34C45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vAlign w:val="center"/>
          </w:tcPr>
          <w:p w14:paraId="6E022AB8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642DB619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</w:p>
        </w:tc>
      </w:tr>
      <w:tr w:rsidR="004E64FB" w:rsidRPr="00B31E45" w14:paraId="5652EA5B" w14:textId="77777777" w:rsidTr="00E31A35">
        <w:trPr>
          <w:trHeight w:val="317"/>
        </w:trPr>
        <w:tc>
          <w:tcPr>
            <w:tcW w:w="1653" w:type="pct"/>
            <w:vAlign w:val="center"/>
          </w:tcPr>
          <w:p w14:paraId="4CD734DF" w14:textId="74156DFE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extraInfo_createDate</w:t>
            </w:r>
            <w:proofErr w:type="spellEnd"/>
          </w:p>
        </w:tc>
        <w:tc>
          <w:tcPr>
            <w:tcW w:w="1033" w:type="pct"/>
            <w:vAlign w:val="center"/>
          </w:tcPr>
          <w:p w14:paraId="77143E81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r w:rsidRPr="00A02A89">
              <w:rPr>
                <w:szCs w:val="21"/>
              </w:rPr>
              <w:t>创作时间</w:t>
            </w:r>
          </w:p>
        </w:tc>
        <w:tc>
          <w:tcPr>
            <w:tcW w:w="654" w:type="pct"/>
            <w:vAlign w:val="center"/>
          </w:tcPr>
          <w:p w14:paraId="5EAEBF7E" w14:textId="0605F539" w:rsidR="004E64FB" w:rsidRPr="00A02A89" w:rsidRDefault="0045402E" w:rsidP="00F34C45">
            <w:pPr>
              <w:ind w:left="8" w:hangingChars="4" w:hanging="8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329" w:type="pct"/>
            <w:vAlign w:val="center"/>
          </w:tcPr>
          <w:p w14:paraId="70F51C83" w14:textId="77777777" w:rsidR="004E64FB" w:rsidRPr="00A02A89" w:rsidRDefault="004E64FB" w:rsidP="00E3398F">
            <w:pPr>
              <w:pStyle w:val="af1"/>
              <w:ind w:firstLineChars="0" w:firstLine="0"/>
              <w:jc w:val="center"/>
            </w:pPr>
            <w:r w:rsidRPr="00A02A89">
              <w:t>Y</w:t>
            </w:r>
          </w:p>
        </w:tc>
        <w:tc>
          <w:tcPr>
            <w:tcW w:w="1330" w:type="pct"/>
            <w:vAlign w:val="center"/>
          </w:tcPr>
          <w:p w14:paraId="0653C255" w14:textId="77777777" w:rsidR="004E64FB" w:rsidRPr="00A02A89" w:rsidRDefault="004E64FB" w:rsidP="00F34C45">
            <w:pPr>
              <w:ind w:left="8" w:hangingChars="4" w:hanging="8"/>
              <w:rPr>
                <w:szCs w:val="21"/>
              </w:rPr>
            </w:pPr>
            <w:proofErr w:type="spellStart"/>
            <w:r w:rsidRPr="00A02A89">
              <w:rPr>
                <w:szCs w:val="21"/>
              </w:rPr>
              <w:t>yyyy</w:t>
            </w:r>
            <w:proofErr w:type="spellEnd"/>
            <w:r w:rsidRPr="00A02A89">
              <w:rPr>
                <w:szCs w:val="21"/>
              </w:rPr>
              <w:t>-MM-dd</w:t>
            </w:r>
          </w:p>
        </w:tc>
      </w:tr>
      <w:tr w:rsidR="00A221DB" w:rsidRPr="00B31E45" w14:paraId="72BD081E" w14:textId="77777777" w:rsidTr="00E31A35">
        <w:trPr>
          <w:trHeight w:val="317"/>
        </w:trPr>
        <w:tc>
          <w:tcPr>
            <w:tcW w:w="1653" w:type="pct"/>
            <w:vAlign w:val="center"/>
          </w:tcPr>
          <w:p w14:paraId="4BC16DAD" w14:textId="557F347B" w:rsidR="00A221DB" w:rsidRPr="00A221DB" w:rsidRDefault="00A221DB" w:rsidP="00F34C45">
            <w:pPr>
              <w:ind w:left="8" w:hangingChars="4" w:hanging="8"/>
              <w:rPr>
                <w:strike/>
                <w:szCs w:val="21"/>
              </w:rPr>
            </w:pPr>
            <w:proofErr w:type="spellStart"/>
            <w:r w:rsidRPr="00A221DB">
              <w:rPr>
                <w:strike/>
                <w:szCs w:val="21"/>
                <w:highlight w:val="yellow"/>
              </w:rPr>
              <w:t>extraInfo_createDesc</w:t>
            </w:r>
            <w:proofErr w:type="spellEnd"/>
          </w:p>
        </w:tc>
        <w:tc>
          <w:tcPr>
            <w:tcW w:w="1033" w:type="pct"/>
            <w:vAlign w:val="center"/>
          </w:tcPr>
          <w:p w14:paraId="569955DF" w14:textId="77777777" w:rsidR="00A221DB" w:rsidRPr="00A02A89" w:rsidRDefault="00A221DB" w:rsidP="00F34C45">
            <w:pPr>
              <w:ind w:left="8" w:hangingChars="4" w:hanging="8"/>
              <w:rPr>
                <w:szCs w:val="21"/>
              </w:rPr>
            </w:pPr>
          </w:p>
        </w:tc>
        <w:tc>
          <w:tcPr>
            <w:tcW w:w="654" w:type="pct"/>
            <w:vAlign w:val="center"/>
          </w:tcPr>
          <w:p w14:paraId="5380258D" w14:textId="77777777" w:rsidR="00A221DB" w:rsidRDefault="00A221DB" w:rsidP="00F34C45">
            <w:pPr>
              <w:ind w:left="8" w:hangingChars="4" w:hanging="8"/>
              <w:rPr>
                <w:szCs w:val="21"/>
              </w:rPr>
            </w:pPr>
          </w:p>
        </w:tc>
        <w:tc>
          <w:tcPr>
            <w:tcW w:w="329" w:type="pct"/>
            <w:vAlign w:val="center"/>
          </w:tcPr>
          <w:p w14:paraId="762D6E62" w14:textId="77777777" w:rsidR="00A221DB" w:rsidRPr="00A02A89" w:rsidRDefault="00A221DB" w:rsidP="00E3398F">
            <w:pPr>
              <w:pStyle w:val="af1"/>
              <w:ind w:firstLineChars="0" w:firstLine="0"/>
              <w:jc w:val="center"/>
            </w:pPr>
          </w:p>
        </w:tc>
        <w:tc>
          <w:tcPr>
            <w:tcW w:w="1330" w:type="pct"/>
            <w:vAlign w:val="center"/>
          </w:tcPr>
          <w:p w14:paraId="47F08F7A" w14:textId="77777777" w:rsidR="00A221DB" w:rsidRPr="00A02A89" w:rsidRDefault="00A221DB" w:rsidP="00F34C45">
            <w:pPr>
              <w:ind w:left="8" w:hangingChars="4" w:hanging="8"/>
              <w:rPr>
                <w:szCs w:val="21"/>
              </w:rPr>
            </w:pPr>
          </w:p>
        </w:tc>
      </w:tr>
    </w:tbl>
    <w:p w14:paraId="3D51FC3D" w14:textId="2055E5BD" w:rsidR="007A3927" w:rsidRDefault="007A3927">
      <w:pPr>
        <w:widowControl/>
        <w:ind w:firstLineChars="0" w:firstLine="0"/>
        <w:jc w:val="left"/>
        <w:rPr>
          <w:rFonts w:eastAsia="黑体" w:cs="NimbusRomNo9L-Regu"/>
          <w:b/>
          <w:sz w:val="28"/>
        </w:rPr>
      </w:pPr>
      <w:r>
        <w:br w:type="page"/>
      </w:r>
    </w:p>
    <w:p w14:paraId="5D55B492" w14:textId="257D8DC6" w:rsidR="00C15596" w:rsidRPr="005568D1" w:rsidRDefault="001B1A20">
      <w:pPr>
        <w:pStyle w:val="2"/>
      </w:pPr>
      <w:r>
        <w:rPr>
          <w:rFonts w:hint="eastAsia"/>
        </w:rPr>
        <w:lastRenderedPageBreak/>
        <w:t>版权通证</w:t>
      </w:r>
      <w:r w:rsidR="007A3927">
        <w:rPr>
          <w:rFonts w:hint="eastAsia"/>
        </w:rPr>
        <w:t xml:space="preserve"> </w:t>
      </w:r>
      <w:proofErr w:type="spellStart"/>
      <w:r w:rsidR="00365809">
        <w:rPr>
          <w:rFonts w:hint="eastAsia"/>
        </w:rPr>
        <w:t>C</w:t>
      </w:r>
      <w:r w:rsidR="00C15596" w:rsidRPr="005568D1">
        <w:t>opyrigh</w:t>
      </w:r>
      <w:r w:rsidR="00C15596" w:rsidRPr="005568D1">
        <w:rPr>
          <w:rFonts w:hint="eastAsia"/>
        </w:rPr>
        <w:t>tToken</w:t>
      </w:r>
      <w:proofErr w:type="spellEnd"/>
    </w:p>
    <w:tbl>
      <w:tblPr>
        <w:tblStyle w:val="af3"/>
        <w:tblW w:w="5978" w:type="pct"/>
        <w:tblLayout w:type="fixed"/>
        <w:tblLook w:val="04A0" w:firstRow="1" w:lastRow="0" w:firstColumn="1" w:lastColumn="0" w:noHBand="0" w:noVBand="1"/>
      </w:tblPr>
      <w:tblGrid>
        <w:gridCol w:w="279"/>
        <w:gridCol w:w="2125"/>
        <w:gridCol w:w="1559"/>
        <w:gridCol w:w="1135"/>
        <w:gridCol w:w="994"/>
        <w:gridCol w:w="3827"/>
      </w:tblGrid>
      <w:tr w:rsidR="00C15596" w:rsidRPr="005568D1" w14:paraId="3E361EF1" w14:textId="77777777" w:rsidTr="00A221DB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D3582" w14:textId="77777777" w:rsidR="00C15596" w:rsidRPr="005568D1" w:rsidRDefault="00C15596" w:rsidP="00DC6EA4">
            <w:pPr>
              <w:pStyle w:val="af1"/>
              <w:ind w:firstLineChars="0" w:firstLine="0"/>
            </w:pPr>
            <w:r w:rsidRPr="005568D1">
              <w:t>参数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A885A" w14:textId="77777777" w:rsidR="00C15596" w:rsidRPr="005568D1" w:rsidRDefault="00C15596" w:rsidP="00DC6EA4">
            <w:pPr>
              <w:pStyle w:val="af1"/>
              <w:ind w:firstLineChars="0" w:firstLine="0"/>
            </w:pPr>
            <w:r w:rsidRPr="005568D1">
              <w:t>名称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DD383" w14:textId="77777777" w:rsidR="00C15596" w:rsidRPr="005568D1" w:rsidRDefault="00C15596" w:rsidP="00DC6EA4">
            <w:pPr>
              <w:pStyle w:val="af1"/>
              <w:ind w:firstLineChars="0" w:firstLine="0"/>
            </w:pPr>
            <w:r w:rsidRPr="005568D1">
              <w:t>类型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83B4F" w14:textId="77777777" w:rsidR="00C15596" w:rsidRPr="005568D1" w:rsidRDefault="00C15596" w:rsidP="00381DDC">
            <w:pPr>
              <w:pStyle w:val="af1"/>
              <w:ind w:firstLineChars="0" w:firstLine="0"/>
              <w:jc w:val="center"/>
            </w:pPr>
            <w:r w:rsidRPr="005568D1">
              <w:rPr>
                <w:rFonts w:hint="eastAsia"/>
              </w:rPr>
              <w:t>是否非空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7FCB3" w14:textId="77777777" w:rsidR="00C15596" w:rsidRPr="005568D1" w:rsidRDefault="00C15596" w:rsidP="00DC6EA4">
            <w:pPr>
              <w:pStyle w:val="af1"/>
              <w:ind w:firstLineChars="0" w:firstLine="0"/>
            </w:pPr>
            <w:r w:rsidRPr="005568D1">
              <w:t>备注</w:t>
            </w:r>
          </w:p>
        </w:tc>
      </w:tr>
      <w:tr w:rsidR="00F63E23" w:rsidRPr="005568D1" w14:paraId="760DFF2B" w14:textId="77777777" w:rsidTr="00A221DB">
        <w:trPr>
          <w:trHeight w:val="433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24FE1" w14:textId="1D59ECDE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  <w:szCs w:val="21"/>
              </w:rPr>
              <w:t>flag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F31A0" w14:textId="4C82A724" w:rsidR="00F63E23" w:rsidRPr="005568D1" w:rsidRDefault="00F63E23" w:rsidP="00F63E23">
            <w:pPr>
              <w:pStyle w:val="af1"/>
              <w:ind w:firstLineChars="0" w:firstLine="0"/>
            </w:pPr>
            <w:del w:id="20" w:author="Bernard" w:date="2022-01-11T18:35:00Z">
              <w:r w:rsidDel="00353D13">
                <w:rPr>
                  <w:rFonts w:hint="eastAsia"/>
                </w:rPr>
                <w:delText>流通</w:delText>
              </w:r>
            </w:del>
            <w:ins w:id="21" w:author="Bernard" w:date="2022-01-11T18:35:00Z">
              <w:r w:rsidR="00353D13">
                <w:rPr>
                  <w:rFonts w:hint="eastAsia"/>
                </w:rPr>
                <w:t>冻结</w:t>
              </w:r>
            </w:ins>
            <w:r>
              <w:rPr>
                <w:rFonts w:hint="eastAsia"/>
              </w:rPr>
              <w:t>标识符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F7429" w14:textId="0913D747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02BE" w14:textId="028BA9E9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EF31" w14:textId="737940D8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是否</w:t>
            </w:r>
            <w:del w:id="22" w:author="Bernard" w:date="2022-01-11T18:35:00Z">
              <w:r w:rsidDel="00353D13">
                <w:rPr>
                  <w:rFonts w:hint="eastAsia"/>
                </w:rPr>
                <w:delText>流通</w:delText>
              </w:r>
            </w:del>
            <w:ins w:id="23" w:author="Bernard" w:date="2022-01-11T18:35:00Z">
              <w:r w:rsidR="00353D13">
                <w:rPr>
                  <w:rFonts w:hint="eastAsia"/>
                </w:rPr>
                <w:t>冻结</w:t>
              </w:r>
            </w:ins>
            <w:del w:id="24" w:author="Bernard" w:date="2022-01-11T18:35:00Z">
              <w:r w:rsidDel="00416F29">
                <w:rPr>
                  <w:rFonts w:hint="eastAsia"/>
                </w:rPr>
                <w:delText>标志位</w:delText>
              </w:r>
            </w:del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表示可以流通，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表示不可以流通，默认为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F63E23" w:rsidRPr="005568D1" w14:paraId="432A1444" w14:textId="77777777" w:rsidTr="00A221DB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D4DDB11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rPr>
                <w:rFonts w:hint="eastAsia"/>
              </w:rPr>
              <w:t>TokenId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FB02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版权通证标识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F61C8" w14:textId="5127FC6E" w:rsidR="00F63E23" w:rsidRPr="005568D1" w:rsidRDefault="00F63E23" w:rsidP="00F63E23">
            <w:pPr>
              <w:pStyle w:val="af1"/>
              <w:ind w:firstLineChars="0" w:firstLine="0"/>
              <w:rPr>
                <w:color w:val="FF0000"/>
              </w:rPr>
            </w:pPr>
            <w:r w:rsidRPr="00F878A9">
              <w:t>char</w:t>
            </w:r>
            <w:r>
              <w:t>64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6F86B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F4A3" w14:textId="23C983F4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rPr>
                <w:rFonts w:hint="eastAsia"/>
              </w:rPr>
              <w:t>tokenId</w:t>
            </w:r>
            <w:proofErr w:type="spellEnd"/>
            <w:r w:rsidR="00F82ABF">
              <w:t xml:space="preserve"> </w:t>
            </w:r>
            <w:r w:rsidR="00F82ABF">
              <w:rPr>
                <w:rFonts w:hint="eastAsia"/>
              </w:rPr>
              <w:t>联合主键</w:t>
            </w:r>
          </w:p>
        </w:tc>
      </w:tr>
      <w:tr w:rsidR="00F63E23" w:rsidRPr="005568D1" w14:paraId="47277478" w14:textId="77777777" w:rsidTr="00A221DB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842B4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adminAddress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D09B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管理用户地址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67C49" w14:textId="6D39FD2A" w:rsidR="00F63E23" w:rsidRPr="005568D1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DC47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6EE1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版权通证所有者的账号</w:t>
            </w:r>
          </w:p>
        </w:tc>
      </w:tr>
      <w:tr w:rsidR="00F63E23" w:rsidRPr="005568D1" w14:paraId="03103552" w14:textId="77777777" w:rsidTr="00A221DB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C0B6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timestamp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EC9F6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时间戳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9DCA" w14:textId="0C64BD9A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F878A9">
              <w:t>bigint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036F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83E1" w14:textId="6DEFE224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版权通证</w:t>
            </w:r>
            <w:r w:rsidRPr="005568D1">
              <w:rPr>
                <w:rFonts w:hint="eastAsia"/>
              </w:rPr>
              <w:t>发布</w:t>
            </w:r>
            <w:r w:rsidRPr="005568D1">
              <w:t>的时间戳</w:t>
            </w:r>
            <w:r w:rsidRPr="005568D1">
              <w:rPr>
                <w:rFonts w:hint="eastAsia"/>
              </w:rPr>
              <w:t>，由原生层生成。发起交易时，不需要该字段。</w:t>
            </w:r>
          </w:p>
        </w:tc>
      </w:tr>
      <w:tr w:rsidR="00F63E23" w:rsidRPr="005568D1" w14:paraId="4E8F0735" w14:textId="77777777" w:rsidTr="00730ABC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FDA3174" w14:textId="77777777" w:rsidR="00F63E23" w:rsidRPr="00F82ABF" w:rsidRDefault="00F63E23" w:rsidP="00F63E23">
            <w:pPr>
              <w:pStyle w:val="af1"/>
              <w:ind w:firstLineChars="0" w:firstLine="0"/>
              <w:rPr>
                <w:highlight w:val="red"/>
              </w:rPr>
            </w:pPr>
            <w:proofErr w:type="spellStart"/>
            <w:r w:rsidRPr="00730ABC">
              <w:t>authenticationInfo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7FE7F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确权信息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AFFF8" w14:textId="190F5204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788D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FA08D" w14:textId="0E96F083" w:rsidR="00F63E23" w:rsidRPr="00196A4B" w:rsidRDefault="00F63E23" w:rsidP="00F63E23">
            <w:pPr>
              <w:pStyle w:val="af1"/>
              <w:ind w:firstLineChars="0" w:firstLine="0"/>
            </w:pPr>
            <w:r w:rsidRPr="005568D1">
              <w:t>申请通证时，暂时不支持上传已经确权的证书</w:t>
            </w:r>
            <w:r>
              <w:rPr>
                <w:rFonts w:hint="eastAsia"/>
              </w:rPr>
              <w:t>【该结构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后，入库】</w:t>
            </w:r>
            <w:r w:rsidR="00F82ABF">
              <w:rPr>
                <w:rFonts w:hint="eastAsia"/>
              </w:rPr>
              <w:t>联合主键</w:t>
            </w:r>
          </w:p>
        </w:tc>
      </w:tr>
      <w:tr w:rsidR="00F63E23" w:rsidRPr="005568D1" w14:paraId="35466910" w14:textId="77777777" w:rsidTr="00A221DB">
        <w:trPr>
          <w:trHeight w:val="351"/>
        </w:trPr>
        <w:tc>
          <w:tcPr>
            <w:tcW w:w="1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1448C1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37FF6A" w14:textId="71B1AAD8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authenticationInstitudeName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E3D2E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确权机构名称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DE5F9" w14:textId="251B3B05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C809D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5518" w14:textId="4B8F1380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确权主体</w:t>
            </w:r>
            <w:r>
              <w:rPr>
                <w:rFonts w:hint="eastAsia"/>
              </w:rPr>
              <w:t>。</w:t>
            </w:r>
            <w:r w:rsidRPr="005568D1">
              <w:rPr>
                <w:rFonts w:hint="eastAsia"/>
              </w:rPr>
              <w:t>同一个确权主体只能出现一次</w:t>
            </w:r>
            <w:r>
              <w:rPr>
                <w:rFonts w:hint="eastAsia"/>
              </w:rPr>
              <w:t>。</w:t>
            </w:r>
          </w:p>
        </w:tc>
      </w:tr>
      <w:tr w:rsidR="00F63E23" w:rsidRPr="005568D1" w14:paraId="4193E5F0" w14:textId="77777777" w:rsidTr="00A221DB">
        <w:trPr>
          <w:trHeight w:val="351"/>
        </w:trPr>
        <w:tc>
          <w:tcPr>
            <w:tcW w:w="14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96181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  <w:tc>
          <w:tcPr>
            <w:tcW w:w="10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E71C5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authenticationId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7F97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确权标识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8258" w14:textId="3130BB15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B568B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3CD9D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确权机构生成的标识</w:t>
            </w:r>
          </w:p>
        </w:tc>
      </w:tr>
      <w:tr w:rsidR="00F63E23" w:rsidRPr="005568D1" w14:paraId="602BCD45" w14:textId="77777777" w:rsidTr="00FB0A09">
        <w:trPr>
          <w:trHeight w:val="499"/>
        </w:trPr>
        <w:tc>
          <w:tcPr>
            <w:tcW w:w="1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90339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  <w:tc>
          <w:tcPr>
            <w:tcW w:w="10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D9625" w14:textId="0524647D" w:rsidR="00F63E23" w:rsidRPr="005568D1" w:rsidRDefault="000346E1" w:rsidP="00F63E23">
            <w:pPr>
              <w:pStyle w:val="af1"/>
              <w:ind w:firstLineChars="0" w:firstLine="0"/>
            </w:pPr>
            <w:proofErr w:type="spellStart"/>
            <w:ins w:id="25" w:author="Bernard" w:date="2022-01-11T18:37:00Z">
              <w:r w:rsidRPr="00A91353">
                <w:rPr>
                  <w:highlight w:val="yellow"/>
                </w:rPr>
                <w:t>authenticat</w:t>
              </w:r>
              <w:r>
                <w:rPr>
                  <w:rFonts w:hint="eastAsia"/>
                  <w:highlight w:val="yellow"/>
                </w:rPr>
                <w:t>ed</w:t>
              </w:r>
              <w:r w:rsidRPr="00A91353">
                <w:rPr>
                  <w:highlight w:val="yellow"/>
                </w:rPr>
                <w:t>Date</w:t>
              </w:r>
            </w:ins>
            <w:proofErr w:type="spellEnd"/>
            <w:del w:id="26" w:author="Bernard" w:date="2022-01-11T18:37:00Z">
              <w:r w:rsidR="00F63E23" w:rsidRPr="005568D1" w:rsidDel="000346E1">
                <w:delText>timestamp</w:delText>
              </w:r>
            </w:del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ED9F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确权时间戳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9C0FA" w14:textId="3585DB10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D3D52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810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确权完成时间（上链时间）</w:t>
            </w:r>
          </w:p>
        </w:tc>
      </w:tr>
      <w:tr w:rsidR="00F63E23" w:rsidRPr="005568D1" w14:paraId="7F288323" w14:textId="77777777" w:rsidTr="00FB0A09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EB9A5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copyrightType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49FCC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版权权利类型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31912" w14:textId="77777777" w:rsidR="00F63E23" w:rsidRPr="005568D1" w:rsidRDefault="00F63E23" w:rsidP="00F63E23">
            <w:pPr>
              <w:pStyle w:val="af1"/>
              <w:ind w:firstLineChars="0" w:firstLine="0"/>
            </w:pPr>
            <w:bookmarkStart w:id="27" w:name="OLE_LINK5"/>
            <w:r w:rsidRPr="005568D1">
              <w:t>int</w:t>
            </w:r>
            <w:bookmarkEnd w:id="27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597B7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vAlign w:val="center"/>
          </w:tcPr>
          <w:p w14:paraId="5CFA0897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4-</w:t>
            </w:r>
            <w:r w:rsidRPr="005568D1">
              <w:t>复制权</w:t>
            </w:r>
            <w:r w:rsidRPr="005568D1">
              <w:t>5-</w:t>
            </w:r>
            <w:r w:rsidRPr="005568D1">
              <w:t>发行权</w:t>
            </w:r>
            <w:r w:rsidRPr="005568D1">
              <w:t>6-</w:t>
            </w:r>
            <w:r w:rsidRPr="005568D1">
              <w:t>出租权</w:t>
            </w:r>
            <w:r w:rsidRPr="005568D1">
              <w:t>7-</w:t>
            </w:r>
            <w:r w:rsidRPr="005568D1">
              <w:t>展览权</w:t>
            </w:r>
            <w:r w:rsidRPr="005568D1">
              <w:t>8-</w:t>
            </w:r>
            <w:r w:rsidRPr="005568D1">
              <w:t>表演权</w:t>
            </w:r>
            <w:r w:rsidRPr="005568D1">
              <w:t>9-</w:t>
            </w:r>
            <w:r w:rsidRPr="005568D1">
              <w:t>放映权</w:t>
            </w:r>
            <w:r w:rsidRPr="005568D1">
              <w:t>10-</w:t>
            </w:r>
            <w:r w:rsidRPr="005568D1">
              <w:t>广播权</w:t>
            </w:r>
            <w:r w:rsidRPr="005568D1">
              <w:t>11-</w:t>
            </w:r>
            <w:r w:rsidRPr="005568D1">
              <w:t>信息网络传播权</w:t>
            </w:r>
            <w:r w:rsidRPr="005568D1">
              <w:t>12-</w:t>
            </w:r>
            <w:r w:rsidRPr="005568D1">
              <w:t>摄制权</w:t>
            </w:r>
            <w:r w:rsidRPr="005568D1">
              <w:t>13-</w:t>
            </w:r>
            <w:r w:rsidRPr="005568D1">
              <w:t>改编权</w:t>
            </w:r>
            <w:r w:rsidRPr="005568D1">
              <w:t>14-</w:t>
            </w:r>
            <w:r w:rsidRPr="005568D1">
              <w:t>翻译权</w:t>
            </w:r>
            <w:r w:rsidRPr="005568D1">
              <w:t>15-</w:t>
            </w:r>
            <w:r w:rsidRPr="005568D1">
              <w:t>汇编权</w:t>
            </w:r>
            <w:r w:rsidRPr="005568D1">
              <w:t>16-</w:t>
            </w:r>
            <w:r w:rsidRPr="005568D1">
              <w:t>其他</w:t>
            </w:r>
          </w:p>
        </w:tc>
      </w:tr>
      <w:tr w:rsidR="00F63E23" w:rsidRPr="005568D1" w14:paraId="3A2925E1" w14:textId="77777777" w:rsidTr="00FB0A09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3BC056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copyrightGetType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8F5E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权利取得方式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C0BF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30AF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9867B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原创</w:t>
            </w:r>
            <w:r w:rsidRPr="005568D1">
              <w:t>1-</w:t>
            </w:r>
            <w:r w:rsidRPr="005568D1">
              <w:t>转让</w:t>
            </w:r>
            <w:r w:rsidRPr="005568D1">
              <w:t>2-</w:t>
            </w:r>
            <w:r w:rsidRPr="005568D1">
              <w:t>继承</w:t>
            </w:r>
            <w:r w:rsidRPr="005568D1">
              <w:t>3-</w:t>
            </w:r>
            <w:r w:rsidRPr="005568D1">
              <w:t>承受</w:t>
            </w:r>
            <w:r w:rsidRPr="005568D1">
              <w:t>4-</w:t>
            </w:r>
            <w:r w:rsidRPr="005568D1">
              <w:t>赠予</w:t>
            </w:r>
            <w:r w:rsidRPr="005568D1">
              <w:t>5-</w:t>
            </w:r>
            <w:r w:rsidRPr="005568D1">
              <w:t>其他</w:t>
            </w:r>
          </w:p>
        </w:tc>
        <w:bookmarkStart w:id="28" w:name="_GoBack"/>
        <w:bookmarkEnd w:id="28"/>
      </w:tr>
      <w:tr w:rsidR="00F63E23" w:rsidRPr="005568D1" w14:paraId="215E9FDB" w14:textId="77777777" w:rsidTr="00A221DB">
        <w:trPr>
          <w:trHeight w:val="351"/>
        </w:trPr>
        <w:tc>
          <w:tcPr>
            <w:tcW w:w="12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F2B1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copyrightUnit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154DC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版权单元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12643" w14:textId="7BE6A59F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57D82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C9B4D" w14:textId="73C18124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权利主体组</w:t>
            </w:r>
            <w:r>
              <w:rPr>
                <w:rFonts w:hint="eastAsia"/>
              </w:rPr>
              <w:t>【该结构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后，入库】</w:t>
            </w:r>
          </w:p>
        </w:tc>
      </w:tr>
      <w:tr w:rsidR="00F63E23" w:rsidRPr="005568D1" w14:paraId="5CB17320" w14:textId="77777777" w:rsidTr="00A221DB">
        <w:trPr>
          <w:trHeight w:val="351"/>
        </w:trPr>
        <w:tc>
          <w:tcPr>
            <w:tcW w:w="141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767F4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  <w:tc>
          <w:tcPr>
            <w:tcW w:w="10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BDBD9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address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F65D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用户地址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1223B" w14:textId="72AB75BF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B001C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0015F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持有著作权用户的账号，权利主体</w:t>
            </w:r>
          </w:p>
        </w:tc>
      </w:tr>
      <w:tr w:rsidR="00F63E23" w:rsidRPr="005568D1" w14:paraId="6CE86304" w14:textId="77777777" w:rsidTr="00A221DB">
        <w:trPr>
          <w:trHeight w:val="351"/>
        </w:trPr>
        <w:tc>
          <w:tcPr>
            <w:tcW w:w="14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A75C2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  <w:tc>
          <w:tcPr>
            <w:tcW w:w="10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452DE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proportion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DBC1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分账比例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A2B12" w14:textId="0E8EA19B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0E9B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rPr>
                <w:rFonts w:hint="eastAsia"/>
              </w:rP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42B93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100%</w:t>
            </w:r>
            <w:r w:rsidRPr="005568D1">
              <w:t>制，如</w:t>
            </w:r>
            <w:r w:rsidRPr="005568D1">
              <w:t>26.5</w:t>
            </w:r>
            <w:r w:rsidRPr="005568D1">
              <w:t>（</w:t>
            </w:r>
            <w:r w:rsidRPr="005568D1">
              <w:t>26.5%</w:t>
            </w:r>
            <w:r w:rsidRPr="005568D1">
              <w:t>）</w:t>
            </w:r>
            <w:r w:rsidRPr="005568D1">
              <w:rPr>
                <w:rFonts w:hint="eastAsia"/>
              </w:rPr>
              <w:t>原</w:t>
            </w:r>
            <w:r w:rsidRPr="005568D1">
              <w:rPr>
                <w:rFonts w:hint="eastAsia"/>
              </w:rPr>
              <w:t>float</w:t>
            </w:r>
          </w:p>
        </w:tc>
      </w:tr>
      <w:tr w:rsidR="00F63E23" w:rsidRPr="005568D1" w14:paraId="3BB4647B" w14:textId="77777777" w:rsidTr="00A221DB">
        <w:trPr>
          <w:trHeight w:val="351"/>
        </w:trPr>
        <w:tc>
          <w:tcPr>
            <w:tcW w:w="14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2B8EA2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  <w:tc>
          <w:tcPr>
            <w:tcW w:w="10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0BB231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copyrightExplain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FFDBC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权利说明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5D967" w14:textId="29DFE8EC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有序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48E5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rPr>
                <w:rFonts w:hint="eastAsia"/>
              </w:rP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33210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</w:tr>
      <w:tr w:rsidR="00F63E23" w:rsidRPr="005568D1" w14:paraId="35FDC7A3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3CECF" w14:textId="696453F0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copyrightConstraint</w:t>
            </w:r>
            <w:r>
              <w:rPr>
                <w:rFonts w:hint="eastAsia"/>
              </w:rPr>
              <w:t>_</w:t>
            </w:r>
            <w:r w:rsidRPr="005568D1">
              <w:t>copyright</w:t>
            </w:r>
            <w:r w:rsidRPr="005568D1">
              <w:rPr>
                <w:rFonts w:hint="eastAsia"/>
              </w:rPr>
              <w:t>Limit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1A527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版权</w:t>
            </w:r>
            <w:r w:rsidRPr="005568D1">
              <w:rPr>
                <w:rFonts w:hint="eastAsia"/>
              </w:rPr>
              <w:t>限制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9ADB9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62E8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129D0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第一个比特表示是否可授权，第二个比特表示是否可转让。比如</w:t>
            </w:r>
            <w:r w:rsidRPr="005568D1">
              <w:t>01</w:t>
            </w:r>
            <w:r w:rsidRPr="005568D1">
              <w:t>不可授权可转让，</w:t>
            </w:r>
            <w:r w:rsidRPr="005568D1">
              <w:t>11</w:t>
            </w:r>
            <w:r w:rsidRPr="005568D1">
              <w:t>不可授权不可转让</w:t>
            </w:r>
            <w:r w:rsidRPr="005568D1">
              <w:rPr>
                <w:rFonts w:hint="eastAsia"/>
              </w:rPr>
              <w:t>。因为类型为</w:t>
            </w:r>
            <w:r w:rsidRPr="005568D1">
              <w:rPr>
                <w:rFonts w:hint="eastAsia"/>
              </w:rPr>
              <w:t>int</w:t>
            </w:r>
            <w:r w:rsidRPr="005568D1">
              <w:rPr>
                <w:rFonts w:hint="eastAsia"/>
              </w:rPr>
              <w:t>，所以为</w:t>
            </w:r>
            <w:r w:rsidRPr="005568D1">
              <w:t>11</w:t>
            </w:r>
            <w:r w:rsidRPr="005568D1">
              <w:rPr>
                <w:rFonts w:hint="eastAsia"/>
              </w:rPr>
              <w:t>表示为</w:t>
            </w:r>
            <w:r w:rsidRPr="005568D1">
              <w:t>3</w:t>
            </w:r>
            <w:r w:rsidRPr="005568D1">
              <w:rPr>
                <w:rFonts w:hint="eastAsia"/>
              </w:rPr>
              <w:t>。</w:t>
            </w:r>
          </w:p>
        </w:tc>
      </w:tr>
      <w:tr w:rsidR="00F63E23" w:rsidRPr="005568D1" w14:paraId="36B679E1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30D4E" w14:textId="54898206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apprConstraint</w:t>
            </w:r>
            <w:r>
              <w:rPr>
                <w:rFonts w:hint="eastAsia"/>
              </w:rPr>
              <w:t>_</w:t>
            </w:r>
            <w:r w:rsidRPr="005568D1">
              <w:rPr>
                <w:rFonts w:hint="eastAsia"/>
              </w:rPr>
              <w:t>c</w:t>
            </w:r>
            <w:r w:rsidRPr="005568D1">
              <w:t>hannel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250CF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渠道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30F8F" w14:textId="0D9BC4D3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8AC2D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2246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0</w:t>
            </w:r>
            <w:r w:rsidRPr="005568D1">
              <w:t>-</w:t>
            </w:r>
            <w:r w:rsidRPr="005568D1">
              <w:t>全渠道</w:t>
            </w:r>
            <w:r w:rsidRPr="005568D1">
              <w:rPr>
                <w:rFonts w:hint="eastAsia"/>
              </w:rPr>
              <w:t>1</w:t>
            </w:r>
            <w:r w:rsidRPr="005568D1">
              <w:t>-</w:t>
            </w:r>
            <w:r w:rsidRPr="005568D1">
              <w:t>网络</w:t>
            </w:r>
            <w:r w:rsidRPr="005568D1">
              <w:rPr>
                <w:rFonts w:hint="eastAsia"/>
              </w:rPr>
              <w:t>2</w:t>
            </w:r>
            <w:r w:rsidRPr="005568D1">
              <w:t>-</w:t>
            </w:r>
            <w:r w:rsidRPr="005568D1">
              <w:t>电视</w:t>
            </w:r>
          </w:p>
          <w:p w14:paraId="65F9AEDE" w14:textId="77777777" w:rsidR="00F63E23" w:rsidRPr="005568D1" w:rsidRDefault="00F63E23" w:rsidP="00F63E23">
            <w:pPr>
              <w:pStyle w:val="af1"/>
              <w:ind w:firstLineChars="0" w:firstLine="0"/>
              <w:rPr>
                <w:b/>
              </w:rPr>
            </w:pPr>
            <w:r w:rsidRPr="005568D1">
              <w:rPr>
                <w:rFonts w:hint="eastAsia"/>
                <w:b/>
              </w:rPr>
              <w:t>原</w:t>
            </w:r>
            <w:r w:rsidRPr="005568D1">
              <w:rPr>
                <w:b/>
              </w:rPr>
              <w:t>int[]</w:t>
            </w:r>
            <w:r w:rsidRPr="005568D1">
              <w:rPr>
                <w:rFonts w:hint="eastAsia"/>
                <w:b/>
              </w:rPr>
              <w:t>类型，</w:t>
            </w:r>
            <w:r w:rsidRPr="005568D1">
              <w:rPr>
                <w:rFonts w:hint="eastAsia"/>
                <w:b/>
              </w:rPr>
              <w:t>JSON</w:t>
            </w:r>
            <w:r w:rsidRPr="005568D1">
              <w:rPr>
                <w:rFonts w:hint="eastAsia"/>
                <w:b/>
              </w:rPr>
              <w:t>化后上链</w:t>
            </w:r>
          </w:p>
        </w:tc>
      </w:tr>
      <w:tr w:rsidR="00F63E23" w:rsidRPr="005568D1" w14:paraId="2D884C28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09375" w14:textId="0FCF883D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apprConstraint</w:t>
            </w:r>
            <w:r>
              <w:rPr>
                <w:rFonts w:hint="eastAsia"/>
              </w:rPr>
              <w:t>_</w:t>
            </w:r>
            <w:r w:rsidRPr="005568D1">
              <w:t>area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5DF39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地域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60E1" w14:textId="780DE088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E630B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6588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中国</w:t>
            </w:r>
            <w:r w:rsidRPr="005568D1">
              <w:t>1-</w:t>
            </w:r>
            <w:r w:rsidRPr="005568D1">
              <w:t>亚洲</w:t>
            </w:r>
            <w:r w:rsidRPr="005568D1">
              <w:t>2-</w:t>
            </w:r>
            <w:r w:rsidRPr="005568D1">
              <w:t>世界</w:t>
            </w:r>
          </w:p>
          <w:p w14:paraId="2E05BF4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  <w:b/>
              </w:rPr>
              <w:t>原</w:t>
            </w:r>
            <w:r w:rsidRPr="005568D1">
              <w:rPr>
                <w:b/>
              </w:rPr>
              <w:t>int[]</w:t>
            </w:r>
            <w:r w:rsidRPr="005568D1">
              <w:rPr>
                <w:rFonts w:hint="eastAsia"/>
                <w:b/>
              </w:rPr>
              <w:t>类型，</w:t>
            </w:r>
            <w:r w:rsidRPr="005568D1">
              <w:rPr>
                <w:rFonts w:hint="eastAsia"/>
                <w:b/>
              </w:rPr>
              <w:t>JSON</w:t>
            </w:r>
            <w:r w:rsidRPr="005568D1">
              <w:rPr>
                <w:rFonts w:hint="eastAsia"/>
                <w:b/>
              </w:rPr>
              <w:t>化后上链</w:t>
            </w:r>
          </w:p>
        </w:tc>
      </w:tr>
      <w:tr w:rsidR="00F63E23" w:rsidRPr="005568D1" w14:paraId="7D15DA30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ED172C" w14:textId="27AA33F3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apprConstraint</w:t>
            </w:r>
            <w:r>
              <w:rPr>
                <w:rFonts w:hint="eastAsia"/>
              </w:rPr>
              <w:t>_</w:t>
            </w:r>
            <w:r w:rsidRPr="005568D1">
              <w:t>time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EC1BD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1F77" w14:textId="08269B15" w:rsidR="00F63E23" w:rsidRPr="005568D1" w:rsidRDefault="00F63E23" w:rsidP="00F63E23">
            <w:pPr>
              <w:pStyle w:val="af1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2EDB9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B5B6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半年</w:t>
            </w:r>
            <w:r w:rsidRPr="005568D1">
              <w:t>1-</w:t>
            </w:r>
            <w:r w:rsidRPr="005568D1">
              <w:t>一年</w:t>
            </w:r>
            <w:r w:rsidRPr="005568D1">
              <w:t>2-</w:t>
            </w:r>
            <w:r w:rsidRPr="005568D1">
              <w:t>三年</w:t>
            </w:r>
            <w:r w:rsidRPr="005568D1">
              <w:t>3-</w:t>
            </w:r>
            <w:r w:rsidRPr="005568D1">
              <w:t>永久</w:t>
            </w:r>
          </w:p>
          <w:p w14:paraId="0845E95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  <w:b/>
              </w:rPr>
              <w:t>原</w:t>
            </w:r>
            <w:r w:rsidRPr="005568D1">
              <w:rPr>
                <w:b/>
              </w:rPr>
              <w:t>int[]</w:t>
            </w:r>
            <w:r w:rsidRPr="005568D1">
              <w:rPr>
                <w:rFonts w:hint="eastAsia"/>
                <w:b/>
              </w:rPr>
              <w:t>类型，</w:t>
            </w:r>
            <w:r w:rsidRPr="005568D1">
              <w:rPr>
                <w:rFonts w:hint="eastAsia"/>
                <w:b/>
              </w:rPr>
              <w:t>JSON</w:t>
            </w:r>
            <w:r w:rsidRPr="005568D1">
              <w:rPr>
                <w:rFonts w:hint="eastAsia"/>
                <w:b/>
              </w:rPr>
              <w:t>化后上链</w:t>
            </w:r>
          </w:p>
        </w:tc>
      </w:tr>
      <w:tr w:rsidR="00F63E23" w:rsidRPr="005568D1" w14:paraId="574A2CA9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C1F2B" w14:textId="537D52C6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apprConstraint</w:t>
            </w:r>
            <w:r>
              <w:rPr>
                <w:rFonts w:hint="eastAsia"/>
              </w:rPr>
              <w:t>_</w:t>
            </w:r>
            <w:r w:rsidRPr="005568D1">
              <w:t>transfer</w:t>
            </w:r>
            <w:r w:rsidRPr="005568D1">
              <w:rPr>
                <w:rFonts w:hint="eastAsia"/>
              </w:rPr>
              <w:t>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A2E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转让类型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AD33D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671C0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69B22" w14:textId="7317A6A5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不可转让</w:t>
            </w:r>
            <w:r w:rsidRPr="005568D1">
              <w:t>1-</w:t>
            </w:r>
            <w:r w:rsidRPr="005568D1">
              <w:t>可转让</w:t>
            </w:r>
            <w:r>
              <w:rPr>
                <w:rFonts w:hint="eastAsia"/>
              </w:rPr>
              <w:t>（因为可扩展所以不为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</w:tr>
      <w:tr w:rsidR="00F63E23" w:rsidRPr="005568D1" w14:paraId="07DEA780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4934E" w14:textId="09DD497A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apprConstraint</w:t>
            </w:r>
            <w:r>
              <w:rPr>
                <w:rFonts w:hint="eastAsia"/>
              </w:rPr>
              <w:t>_</w:t>
            </w:r>
            <w:r w:rsidRPr="005568D1">
              <w:rPr>
                <w:rFonts w:hint="eastAsia"/>
              </w:rPr>
              <w:t>r</w:t>
            </w:r>
            <w:r w:rsidRPr="005568D1">
              <w:t>eapproveType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3F201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再授权类型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BB9A" w14:textId="3097E80B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AF00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rPr>
                <w:rFonts w:hint="eastAsia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8BB6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0</w:t>
            </w:r>
            <w:r w:rsidRPr="005568D1">
              <w:t>-</w:t>
            </w:r>
            <w:r w:rsidRPr="005568D1">
              <w:rPr>
                <w:rFonts w:hint="eastAsia"/>
              </w:rPr>
              <w:t>不可再授权</w:t>
            </w:r>
            <w:r w:rsidRPr="005568D1">
              <w:rPr>
                <w:rFonts w:hint="eastAsia"/>
              </w:rPr>
              <w:t>1-</w:t>
            </w:r>
            <w:r w:rsidRPr="005568D1">
              <w:rPr>
                <w:rFonts w:hint="eastAsia"/>
              </w:rPr>
              <w:t>可再授权</w:t>
            </w:r>
          </w:p>
        </w:tc>
      </w:tr>
      <w:tr w:rsidR="00F63E23" w:rsidRPr="005568D1" w14:paraId="46EB62DE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61383E" w14:textId="3453E6B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licenseConstraint</w:t>
            </w:r>
            <w:r>
              <w:rPr>
                <w:rFonts w:hint="eastAsia"/>
              </w:rPr>
              <w:t>_</w:t>
            </w:r>
            <w:r w:rsidRPr="005568D1">
              <w:rPr>
                <w:rFonts w:hint="eastAsia"/>
              </w:rPr>
              <w:t>t</w:t>
            </w:r>
            <w:r w:rsidRPr="005568D1">
              <w:t>ype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82F5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类型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7C214" w14:textId="53352318" w:rsidR="00F63E23" w:rsidRPr="005568D1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4146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rPr>
                <w:rFonts w:hint="eastAsia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DE342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播放</w:t>
            </w:r>
            <w:r w:rsidRPr="005568D1">
              <w:t>1-</w:t>
            </w:r>
            <w:r w:rsidRPr="005568D1">
              <w:t>输出</w:t>
            </w:r>
            <w:r w:rsidRPr="005568D1">
              <w:t>2-</w:t>
            </w:r>
            <w:r w:rsidRPr="005568D1">
              <w:t>打印</w:t>
            </w:r>
            <w:r w:rsidRPr="005568D1">
              <w:t>3-</w:t>
            </w:r>
            <w:r w:rsidRPr="005568D1">
              <w:t>修改</w:t>
            </w:r>
            <w:r w:rsidRPr="005568D1">
              <w:t>4-</w:t>
            </w:r>
            <w:r w:rsidRPr="005568D1">
              <w:t>分割</w:t>
            </w:r>
            <w:r w:rsidRPr="005568D1">
              <w:t>5-</w:t>
            </w:r>
            <w:r w:rsidRPr="005568D1">
              <w:t>打</w:t>
            </w:r>
            <w:r w:rsidRPr="005568D1">
              <w:lastRenderedPageBreak/>
              <w:t>包</w:t>
            </w:r>
            <w:r w:rsidRPr="005568D1">
              <w:t>6-</w:t>
            </w:r>
            <w:r w:rsidRPr="005568D1">
              <w:t>移动</w:t>
            </w:r>
            <w:r w:rsidRPr="005568D1">
              <w:t>7-</w:t>
            </w:r>
            <w:r w:rsidRPr="005568D1">
              <w:t>复制</w:t>
            </w:r>
            <w:r w:rsidRPr="005568D1">
              <w:t>8-</w:t>
            </w:r>
            <w:r w:rsidRPr="005568D1">
              <w:t>备份</w:t>
            </w:r>
            <w:r w:rsidRPr="005568D1">
              <w:t>9-</w:t>
            </w:r>
            <w:r w:rsidRPr="005568D1">
              <w:t>保存</w:t>
            </w:r>
            <w:r w:rsidRPr="005568D1">
              <w:t>10-</w:t>
            </w:r>
            <w:r w:rsidRPr="005568D1">
              <w:t>撤销</w:t>
            </w:r>
          </w:p>
          <w:p w14:paraId="0F944A19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  <w:b/>
              </w:rPr>
              <w:t>原</w:t>
            </w:r>
            <w:r w:rsidRPr="005568D1">
              <w:rPr>
                <w:b/>
              </w:rPr>
              <w:t>int[]</w:t>
            </w:r>
            <w:r w:rsidRPr="005568D1">
              <w:rPr>
                <w:rFonts w:hint="eastAsia"/>
                <w:b/>
              </w:rPr>
              <w:t>类型，</w:t>
            </w:r>
            <w:r w:rsidRPr="005568D1">
              <w:rPr>
                <w:rFonts w:hint="eastAsia"/>
                <w:b/>
              </w:rPr>
              <w:t>JSON</w:t>
            </w:r>
            <w:r w:rsidRPr="005568D1">
              <w:rPr>
                <w:rFonts w:hint="eastAsia"/>
                <w:b/>
              </w:rPr>
              <w:t>化后上链</w:t>
            </w:r>
          </w:p>
        </w:tc>
      </w:tr>
      <w:tr w:rsidR="00F63E23" w:rsidRPr="005568D1" w14:paraId="0202AE27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418544" w14:textId="031A32CF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lastRenderedPageBreak/>
              <w:t>licenseConstraint</w:t>
            </w:r>
            <w:r>
              <w:rPr>
                <w:rFonts w:hint="eastAsia"/>
              </w:rPr>
              <w:t>_</w:t>
            </w:r>
            <w:r w:rsidRPr="005568D1">
              <w:rPr>
                <w:rFonts w:hint="eastAsia"/>
              </w:rPr>
              <w:t>a</w:t>
            </w:r>
            <w:r w:rsidRPr="005568D1">
              <w:t>rea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2711E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地域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8FEC" w14:textId="67DC2916" w:rsidR="00F63E23" w:rsidRPr="005568D1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02CAC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rPr>
                <w:rFonts w:hint="eastAsia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E9775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中国</w:t>
            </w:r>
            <w:r w:rsidRPr="005568D1">
              <w:t>1-</w:t>
            </w:r>
            <w:r w:rsidRPr="005568D1">
              <w:t>亚洲</w:t>
            </w:r>
            <w:r w:rsidRPr="005568D1">
              <w:t>2-</w:t>
            </w:r>
            <w:r w:rsidRPr="005568D1">
              <w:t>世界</w:t>
            </w:r>
          </w:p>
          <w:p w14:paraId="5615163B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  <w:b/>
              </w:rPr>
              <w:t>原</w:t>
            </w:r>
            <w:r w:rsidRPr="005568D1">
              <w:rPr>
                <w:b/>
              </w:rPr>
              <w:t>int[]</w:t>
            </w:r>
            <w:r w:rsidRPr="005568D1">
              <w:rPr>
                <w:rFonts w:hint="eastAsia"/>
                <w:b/>
              </w:rPr>
              <w:t>类型，</w:t>
            </w:r>
            <w:r w:rsidRPr="005568D1">
              <w:rPr>
                <w:rFonts w:hint="eastAsia"/>
                <w:b/>
              </w:rPr>
              <w:t>JSON</w:t>
            </w:r>
            <w:r w:rsidRPr="005568D1">
              <w:rPr>
                <w:rFonts w:hint="eastAsia"/>
                <w:b/>
              </w:rPr>
              <w:t>化后上链</w:t>
            </w:r>
          </w:p>
        </w:tc>
      </w:tr>
      <w:tr w:rsidR="00F63E23" w:rsidRPr="005568D1" w14:paraId="4424D4C2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70A47B" w14:textId="1F1BED2B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licenseConstraint</w:t>
            </w:r>
            <w:r>
              <w:rPr>
                <w:rFonts w:hint="eastAsia"/>
              </w:rPr>
              <w:t>_</w:t>
            </w:r>
            <w:r w:rsidRPr="005568D1">
              <w:rPr>
                <w:rFonts w:hint="eastAsia"/>
              </w:rPr>
              <w:t>t</w:t>
            </w:r>
            <w:r w:rsidRPr="005568D1">
              <w:t>ime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2BBEF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06A9C" w14:textId="047B0A1B" w:rsidR="00F63E23" w:rsidRPr="005568D1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6B1A6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rPr>
                <w:rFonts w:hint="eastAsia"/>
              </w:rPr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9F204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半年</w:t>
            </w:r>
            <w:r w:rsidRPr="005568D1">
              <w:t>1-</w:t>
            </w:r>
            <w:r w:rsidRPr="005568D1">
              <w:t>一年</w:t>
            </w:r>
            <w:r w:rsidRPr="005568D1">
              <w:t>2-</w:t>
            </w:r>
            <w:r w:rsidRPr="005568D1">
              <w:t>三年</w:t>
            </w:r>
            <w:r w:rsidRPr="005568D1">
              <w:t>3-</w:t>
            </w:r>
            <w:r w:rsidRPr="005568D1">
              <w:t>永久</w:t>
            </w:r>
          </w:p>
          <w:p w14:paraId="3E364C95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  <w:b/>
              </w:rPr>
              <w:t>原</w:t>
            </w:r>
            <w:r w:rsidRPr="005568D1">
              <w:rPr>
                <w:b/>
              </w:rPr>
              <w:t>int[]</w:t>
            </w:r>
            <w:r w:rsidRPr="005568D1">
              <w:rPr>
                <w:rFonts w:hint="eastAsia"/>
                <w:b/>
              </w:rPr>
              <w:t>类型，</w:t>
            </w:r>
            <w:r w:rsidRPr="005568D1">
              <w:rPr>
                <w:rFonts w:hint="eastAsia"/>
                <w:b/>
              </w:rPr>
              <w:t>JSON</w:t>
            </w:r>
            <w:r w:rsidRPr="005568D1">
              <w:rPr>
                <w:rFonts w:hint="eastAsia"/>
                <w:b/>
              </w:rPr>
              <w:t>化后上链</w:t>
            </w:r>
          </w:p>
        </w:tc>
      </w:tr>
      <w:tr w:rsidR="00F63E23" w:rsidRPr="005568D1" w14:paraId="010857B6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2EE24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rPr>
                <w:rFonts w:hint="eastAsia"/>
              </w:rPr>
              <w:t>con</w:t>
            </w:r>
            <w:r w:rsidRPr="005568D1">
              <w:t>straintExplain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C8D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约束说明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40AA4" w14:textId="3B229A9C" w:rsidR="00F63E23" w:rsidRPr="005568D1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91F4D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B220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保留字段，合法值待定</w:t>
            </w:r>
          </w:p>
        </w:tc>
      </w:tr>
      <w:tr w:rsidR="00F63E23" w:rsidRPr="005568D1" w14:paraId="46F33DCA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98BC1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constraint</w:t>
            </w:r>
            <w:r w:rsidRPr="005568D1">
              <w:rPr>
                <w:rFonts w:hint="eastAsia"/>
              </w:rPr>
              <w:t>Expand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32C27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额外约束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1AC95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int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B6DC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rPr>
                <w:rFonts w:hint="eastAsia"/>
              </w:rPr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A86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保留字段，合法值待定</w:t>
            </w:r>
          </w:p>
        </w:tc>
      </w:tr>
      <w:tr w:rsidR="00F63E23" w:rsidRPr="005568D1" w14:paraId="5670A17A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63BD1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workId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1C9BF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作品标识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71F0" w14:textId="3FD4ED05" w:rsidR="00F63E23" w:rsidRPr="005568D1" w:rsidRDefault="00A221DB" w:rsidP="00F63E23">
            <w:pPr>
              <w:pStyle w:val="af1"/>
              <w:ind w:firstLineChars="0" w:firstLine="0"/>
            </w:pPr>
            <w:r w:rsidRPr="00A221DB">
              <w:rPr>
                <w:rFonts w:hint="eastAsia"/>
                <w:highlight w:val="yellow"/>
              </w:rPr>
              <w:t>char</w:t>
            </w:r>
            <w:r w:rsidRPr="00A221DB">
              <w:rPr>
                <w:highlight w:val="yellow"/>
              </w:rPr>
              <w:t>64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DDF4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FA459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版权对应的作品标识</w:t>
            </w:r>
          </w:p>
        </w:tc>
      </w:tr>
      <w:tr w:rsidR="00F63E23" w:rsidRPr="005568D1" w14:paraId="07C4622B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3A7B3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publishStatus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56E0B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发表状态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B8B0A" w14:textId="780C9A20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1DFD1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41EF4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未发表</w:t>
            </w:r>
            <w:r w:rsidRPr="005568D1">
              <w:t>1-</w:t>
            </w:r>
            <w:r w:rsidRPr="005568D1">
              <w:t>已发表</w:t>
            </w:r>
          </w:p>
        </w:tc>
      </w:tr>
      <w:tr w:rsidR="00F63E23" w:rsidRPr="005568D1" w14:paraId="231A903E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112AA4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publishCity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D5D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发表城市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20B32" w14:textId="36697EC8" w:rsidR="00F63E23" w:rsidRPr="005568D1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78DE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DD895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</w:tr>
      <w:tr w:rsidR="00F63E23" w:rsidRPr="005568D1" w14:paraId="20956F0D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D004D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publishCountry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15EA5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发表国家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89D28" w14:textId="7101D9D3" w:rsidR="00F63E23" w:rsidRPr="005568D1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1F0BB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D10AC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</w:tr>
      <w:tr w:rsidR="00F63E23" w:rsidRPr="005568D1" w14:paraId="78DE594D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6FCE6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publishDate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0F1C5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发表时间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81A2F" w14:textId="167A0196" w:rsidR="00F63E23" w:rsidRPr="00042E8B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17495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6D78" w14:textId="270849DF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yyyy</w:t>
            </w:r>
            <w:proofErr w:type="spellEnd"/>
            <w:r w:rsidRPr="005568D1">
              <w:t xml:space="preserve">-MM-dd </w:t>
            </w:r>
          </w:p>
        </w:tc>
      </w:tr>
      <w:tr w:rsidR="00F63E23" w:rsidRPr="005568D1" w14:paraId="377F0132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18FDD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comeoutStatus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C297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出版状态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E242" w14:textId="06516E53" w:rsidR="00F63E23" w:rsidRPr="00042E8B" w:rsidRDefault="00F63E23" w:rsidP="00F63E23">
            <w:pPr>
              <w:pStyle w:val="af1"/>
              <w:ind w:firstLineChars="0" w:firstLine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E0227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55587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未出版</w:t>
            </w:r>
            <w:r w:rsidRPr="005568D1">
              <w:t>1-</w:t>
            </w:r>
            <w:r w:rsidRPr="005568D1">
              <w:t>已出版</w:t>
            </w:r>
          </w:p>
        </w:tc>
      </w:tr>
      <w:tr w:rsidR="00F63E23" w:rsidRPr="005568D1" w14:paraId="74A396A4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7AA8E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comeoutCity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B6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出版城市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A354" w14:textId="2A1A7C24" w:rsidR="00F63E23" w:rsidRPr="00042E8B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6B4D8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48874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</w:tr>
      <w:tr w:rsidR="00F63E23" w:rsidRPr="005568D1" w14:paraId="6A90D9AE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AFFB69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comeoutCountry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C36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出版国家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16BF0" w14:textId="46B2272A" w:rsidR="00F63E23" w:rsidRPr="00042E8B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9307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36044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</w:tr>
      <w:tr w:rsidR="00F63E23" w:rsidRPr="005568D1" w14:paraId="5FED541C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7419C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comeoutDate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EAB2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出版时间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6D28" w14:textId="68D5B045" w:rsidR="00F63E23" w:rsidRPr="00042E8B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C5DBE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FD11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yyyy</w:t>
            </w:r>
            <w:proofErr w:type="spellEnd"/>
            <w:r w:rsidRPr="005568D1">
              <w:t>-MM-dd</w:t>
            </w:r>
          </w:p>
        </w:tc>
      </w:tr>
      <w:tr w:rsidR="00F63E23" w:rsidRPr="005568D1" w14:paraId="09F99340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2DAB95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issueStatus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C3477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发行状态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5A20D" w14:textId="53B531A2" w:rsidR="00F63E23" w:rsidRPr="00042E8B" w:rsidRDefault="00F63E23" w:rsidP="00F63E23">
            <w:pPr>
              <w:pStyle w:val="af1"/>
              <w:ind w:firstLineChars="0" w:firstLine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D158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Y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A0A4A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0-</w:t>
            </w:r>
            <w:r w:rsidRPr="005568D1">
              <w:t>未发行</w:t>
            </w:r>
            <w:r w:rsidRPr="005568D1">
              <w:t>1-</w:t>
            </w:r>
            <w:r w:rsidRPr="005568D1">
              <w:t>已发行</w:t>
            </w:r>
          </w:p>
        </w:tc>
      </w:tr>
      <w:tr w:rsidR="00F63E23" w:rsidRPr="005568D1" w14:paraId="3A9E080B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F3A5E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issueCity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D2A2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发行城市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36A50" w14:textId="4B80BBC2" w:rsidR="00F63E23" w:rsidRPr="00042E8B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27A9F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6ED64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</w:tr>
      <w:tr w:rsidR="00F63E23" w:rsidRPr="005568D1" w14:paraId="319C1390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14835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issueCountry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BECA6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发行国家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27C84" w14:textId="07781B61" w:rsidR="00F63E23" w:rsidRPr="00042E8B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F9020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C9A2" w14:textId="77777777" w:rsidR="00F63E23" w:rsidRPr="005568D1" w:rsidRDefault="00F63E23" w:rsidP="00F63E23">
            <w:pPr>
              <w:pStyle w:val="af1"/>
              <w:ind w:firstLineChars="0" w:firstLine="0"/>
            </w:pPr>
          </w:p>
        </w:tc>
      </w:tr>
      <w:tr w:rsidR="00F63E23" w:rsidRPr="005568D1" w14:paraId="71F1DBF3" w14:textId="77777777" w:rsidTr="00A221DB">
        <w:trPr>
          <w:trHeight w:val="351"/>
        </w:trPr>
        <w:tc>
          <w:tcPr>
            <w:tcW w:w="121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3309A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issueDate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6B6C" w14:textId="77777777" w:rsidR="00F63E23" w:rsidRPr="005568D1" w:rsidRDefault="00F63E23" w:rsidP="00F63E23">
            <w:pPr>
              <w:pStyle w:val="af1"/>
              <w:ind w:firstLineChars="0" w:firstLine="0"/>
            </w:pPr>
            <w:r w:rsidRPr="005568D1">
              <w:t>发行时间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E227" w14:textId="2F0E67B0" w:rsidR="00F63E23" w:rsidRPr="00042E8B" w:rsidRDefault="00F63E23" w:rsidP="00F63E23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DDCCB" w14:textId="77777777" w:rsidR="00F63E23" w:rsidRPr="005568D1" w:rsidRDefault="00F63E23" w:rsidP="00F63E23">
            <w:pPr>
              <w:pStyle w:val="af1"/>
              <w:ind w:firstLineChars="0" w:firstLine="0"/>
              <w:jc w:val="center"/>
            </w:pPr>
            <w:r w:rsidRPr="005568D1">
              <w:t>N</w:t>
            </w:r>
          </w:p>
        </w:tc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1D6D" w14:textId="77777777" w:rsidR="00F63E23" w:rsidRPr="005568D1" w:rsidRDefault="00F63E23" w:rsidP="00F63E23">
            <w:pPr>
              <w:pStyle w:val="af1"/>
              <w:ind w:firstLineChars="0" w:firstLine="0"/>
            </w:pPr>
            <w:proofErr w:type="spellStart"/>
            <w:r w:rsidRPr="005568D1">
              <w:t>yyyy</w:t>
            </w:r>
            <w:proofErr w:type="spellEnd"/>
            <w:r w:rsidRPr="005568D1">
              <w:t>-MM-dd</w:t>
            </w:r>
          </w:p>
        </w:tc>
      </w:tr>
    </w:tbl>
    <w:p w14:paraId="283D93A4" w14:textId="05772B5D" w:rsidR="00002C14" w:rsidRDefault="00002C14" w:rsidP="00C15596">
      <w:pPr>
        <w:ind w:firstLineChars="0" w:firstLine="0"/>
      </w:pPr>
    </w:p>
    <w:p w14:paraId="47C73479" w14:textId="77777777" w:rsidR="00002C14" w:rsidRDefault="00002C14">
      <w:pPr>
        <w:widowControl/>
        <w:ind w:firstLineChars="0" w:firstLine="0"/>
        <w:jc w:val="left"/>
      </w:pPr>
      <w:r>
        <w:br w:type="page"/>
      </w:r>
    </w:p>
    <w:p w14:paraId="5DDE9804" w14:textId="4AF850D9" w:rsidR="00002C14" w:rsidRPr="00002C14" w:rsidRDefault="00002C14">
      <w:pPr>
        <w:pStyle w:val="2"/>
      </w:pPr>
      <w:r>
        <w:rPr>
          <w:rFonts w:hint="eastAsia"/>
        </w:rPr>
        <w:lastRenderedPageBreak/>
        <w:t>确权登记</w:t>
      </w:r>
      <w:r>
        <w:rPr>
          <w:rFonts w:hint="eastAsia"/>
        </w:rPr>
        <w:t xml:space="preserve"> </w:t>
      </w:r>
      <w:proofErr w:type="spellStart"/>
      <w:r w:rsidRPr="007B710D">
        <w:rPr>
          <w:rFonts w:hint="eastAsia"/>
        </w:rPr>
        <w:t>Authentication</w:t>
      </w:r>
      <w:r w:rsidRPr="007B710D">
        <w:t>Info</w:t>
      </w:r>
      <w:proofErr w:type="spellEnd"/>
    </w:p>
    <w:tbl>
      <w:tblPr>
        <w:tblStyle w:val="af3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411"/>
        <w:gridCol w:w="2126"/>
        <w:gridCol w:w="1399"/>
        <w:gridCol w:w="1153"/>
        <w:gridCol w:w="1984"/>
      </w:tblGrid>
      <w:tr w:rsidR="00002C14" w:rsidRPr="00EE28FB" w14:paraId="3801B160" w14:textId="77777777" w:rsidTr="00002C14">
        <w:tc>
          <w:tcPr>
            <w:tcW w:w="2411" w:type="dxa"/>
          </w:tcPr>
          <w:p w14:paraId="3F7AB75B" w14:textId="77777777" w:rsidR="00002C14" w:rsidRPr="00DF52BB" w:rsidRDefault="00002C14" w:rsidP="00002C14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参数</w:t>
            </w:r>
          </w:p>
        </w:tc>
        <w:tc>
          <w:tcPr>
            <w:tcW w:w="2126" w:type="dxa"/>
          </w:tcPr>
          <w:p w14:paraId="61D8F918" w14:textId="77777777" w:rsidR="00002C14" w:rsidRPr="00DF52BB" w:rsidRDefault="00002C14" w:rsidP="00002C14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名称</w:t>
            </w:r>
          </w:p>
        </w:tc>
        <w:tc>
          <w:tcPr>
            <w:tcW w:w="1399" w:type="dxa"/>
          </w:tcPr>
          <w:p w14:paraId="5BD90228" w14:textId="77777777" w:rsidR="00002C14" w:rsidRPr="00DF52BB" w:rsidRDefault="00002C14" w:rsidP="00002C14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1153" w:type="dxa"/>
          </w:tcPr>
          <w:p w14:paraId="2F349CB6" w14:textId="078F74E6" w:rsidR="00002C14" w:rsidRPr="00DF52BB" w:rsidRDefault="00002C14" w:rsidP="00002C14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是否</w:t>
            </w:r>
            <w:r w:rsidR="002B39A0"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1984" w:type="dxa"/>
          </w:tcPr>
          <w:p w14:paraId="106CC657" w14:textId="77777777" w:rsidR="00002C14" w:rsidRPr="00DF52BB" w:rsidRDefault="00002C14" w:rsidP="00002C14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备注</w:t>
            </w:r>
          </w:p>
        </w:tc>
      </w:tr>
      <w:tr w:rsidR="00002C14" w:rsidRPr="00EE28FB" w14:paraId="7FB5DA44" w14:textId="77777777" w:rsidTr="00407E74">
        <w:tc>
          <w:tcPr>
            <w:tcW w:w="2411" w:type="dxa"/>
            <w:shd w:val="clear" w:color="auto" w:fill="auto"/>
          </w:tcPr>
          <w:p w14:paraId="33FE8B70" w14:textId="77777777" w:rsidR="00002C14" w:rsidRPr="000E7CB9" w:rsidRDefault="00002C14" w:rsidP="000E7CB9">
            <w:pPr>
              <w:pStyle w:val="af1"/>
              <w:ind w:firstLineChars="0" w:firstLine="0"/>
            </w:pPr>
            <w:proofErr w:type="spellStart"/>
            <w:r w:rsidRPr="000E7CB9">
              <w:t>workId</w:t>
            </w:r>
            <w:proofErr w:type="spellEnd"/>
          </w:p>
        </w:tc>
        <w:tc>
          <w:tcPr>
            <w:tcW w:w="2126" w:type="dxa"/>
          </w:tcPr>
          <w:p w14:paraId="4738202D" w14:textId="77777777" w:rsidR="00002C14" w:rsidRPr="000E7CB9" w:rsidRDefault="00002C14" w:rsidP="000E7CB9">
            <w:pPr>
              <w:pStyle w:val="af1"/>
              <w:ind w:firstLineChars="0" w:firstLine="0"/>
            </w:pPr>
            <w:r w:rsidRPr="000E7CB9">
              <w:t>作品标识</w:t>
            </w:r>
          </w:p>
        </w:tc>
        <w:tc>
          <w:tcPr>
            <w:tcW w:w="1399" w:type="dxa"/>
          </w:tcPr>
          <w:p w14:paraId="4F374C0B" w14:textId="10951642" w:rsidR="00F878A9" w:rsidRPr="000E7CB9" w:rsidRDefault="00F878A9" w:rsidP="000E7CB9">
            <w:pPr>
              <w:pStyle w:val="af1"/>
              <w:ind w:firstLineChars="0" w:firstLine="0"/>
            </w:pPr>
            <w:r w:rsidRPr="00F878A9">
              <w:t>char</w:t>
            </w:r>
            <w:r w:rsidR="00BD032D">
              <w:t>64</w:t>
            </w:r>
          </w:p>
        </w:tc>
        <w:tc>
          <w:tcPr>
            <w:tcW w:w="1153" w:type="dxa"/>
          </w:tcPr>
          <w:p w14:paraId="176D18D7" w14:textId="62767972" w:rsidR="00002C14" w:rsidRPr="000E7CB9" w:rsidRDefault="002B39A0" w:rsidP="000E7CB9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4F5EB796" w14:textId="19C9B774" w:rsidR="00002C14" w:rsidRPr="000E7CB9" w:rsidRDefault="00002C14" w:rsidP="000E7CB9">
            <w:pPr>
              <w:pStyle w:val="af1"/>
              <w:ind w:firstLineChars="0" w:firstLine="0"/>
            </w:pPr>
          </w:p>
        </w:tc>
      </w:tr>
      <w:tr w:rsidR="00002C14" w:rsidRPr="00EE28FB" w14:paraId="6E765500" w14:textId="77777777" w:rsidTr="00002C14">
        <w:tc>
          <w:tcPr>
            <w:tcW w:w="2411" w:type="dxa"/>
          </w:tcPr>
          <w:p w14:paraId="7270C900" w14:textId="346E0ED8" w:rsidR="00002C14" w:rsidRPr="000E7CB9" w:rsidRDefault="005C6CB2" w:rsidP="000E7CB9">
            <w:pPr>
              <w:pStyle w:val="af1"/>
              <w:ind w:firstLineChars="0" w:firstLine="0"/>
            </w:pPr>
            <w:proofErr w:type="spellStart"/>
            <w:r w:rsidRPr="000E7CB9">
              <w:rPr>
                <w:rFonts w:hint="eastAsia"/>
              </w:rPr>
              <w:t>audit</w:t>
            </w:r>
            <w:r>
              <w:rPr>
                <w:rFonts w:hint="eastAsia"/>
              </w:rPr>
              <w:t>Status</w:t>
            </w:r>
            <w:proofErr w:type="spellEnd"/>
          </w:p>
        </w:tc>
        <w:tc>
          <w:tcPr>
            <w:tcW w:w="2126" w:type="dxa"/>
          </w:tcPr>
          <w:p w14:paraId="6BDC014E" w14:textId="03AA591F" w:rsidR="00002C14" w:rsidRPr="000E7CB9" w:rsidRDefault="005C6CB2" w:rsidP="000E7CB9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审核</w:t>
            </w:r>
            <w:r>
              <w:rPr>
                <w:rFonts w:hint="eastAsia"/>
              </w:rPr>
              <w:t>状态</w:t>
            </w:r>
          </w:p>
        </w:tc>
        <w:tc>
          <w:tcPr>
            <w:tcW w:w="1399" w:type="dxa"/>
          </w:tcPr>
          <w:p w14:paraId="722AF45C" w14:textId="3A925C6B" w:rsidR="00002C14" w:rsidRPr="000E7CB9" w:rsidRDefault="005C6CB2" w:rsidP="000E7CB9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1153" w:type="dxa"/>
          </w:tcPr>
          <w:p w14:paraId="74ED6455" w14:textId="6D084D38" w:rsidR="00002C14" w:rsidRPr="000E7CB9" w:rsidRDefault="005C6CB2" w:rsidP="000E7CB9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14:paraId="522EF4E8" w14:textId="3FA95578" w:rsidR="00002C14" w:rsidRPr="000E7CB9" w:rsidRDefault="00967E51" w:rsidP="000E7CB9">
            <w:pPr>
              <w:pStyle w:val="af1"/>
              <w:ind w:firstLineChars="0" w:firstLine="0"/>
            </w:pPr>
            <w:r>
              <w:rPr>
                <w:rFonts w:hint="eastAsia"/>
              </w:rPr>
              <w:t>当前审核状态：审核中、已完成等</w:t>
            </w:r>
            <w:r w:rsidR="00B67195">
              <w:rPr>
                <w:rFonts w:hint="eastAsia"/>
              </w:rPr>
              <w:t>。</w:t>
            </w:r>
          </w:p>
        </w:tc>
      </w:tr>
      <w:tr w:rsidR="005C6CB2" w:rsidRPr="00EE28FB" w14:paraId="452FA351" w14:textId="77777777" w:rsidTr="00002C14">
        <w:tc>
          <w:tcPr>
            <w:tcW w:w="2411" w:type="dxa"/>
          </w:tcPr>
          <w:p w14:paraId="603DE00D" w14:textId="2892D0B3" w:rsidR="005C6CB2" w:rsidRPr="000E7CB9" w:rsidRDefault="005C6CB2" w:rsidP="005C6CB2">
            <w:pPr>
              <w:pStyle w:val="af1"/>
              <w:ind w:firstLineChars="0" w:firstLine="0"/>
            </w:pPr>
            <w:proofErr w:type="spellStart"/>
            <w:r w:rsidRPr="000E7CB9">
              <w:rPr>
                <w:rFonts w:hint="eastAsia"/>
              </w:rPr>
              <w:t>audit</w:t>
            </w:r>
            <w:r w:rsidRPr="000E7CB9">
              <w:t>Result</w:t>
            </w:r>
            <w:proofErr w:type="spellEnd"/>
          </w:p>
        </w:tc>
        <w:tc>
          <w:tcPr>
            <w:tcW w:w="2126" w:type="dxa"/>
          </w:tcPr>
          <w:p w14:paraId="40C933AE" w14:textId="235D31EE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审核结果</w:t>
            </w:r>
          </w:p>
        </w:tc>
        <w:tc>
          <w:tcPr>
            <w:tcW w:w="1399" w:type="dxa"/>
          </w:tcPr>
          <w:p w14:paraId="01D075B4" w14:textId="49513534" w:rsidR="005C6CB2" w:rsidRDefault="005C6CB2" w:rsidP="005C6CB2">
            <w:pPr>
              <w:pStyle w:val="af1"/>
              <w:ind w:firstLineChars="0" w:firstLine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53" w:type="dxa"/>
          </w:tcPr>
          <w:p w14:paraId="3540258D" w14:textId="674C1681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14:paraId="78ED5DAD" w14:textId="10011E56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t>是否通过审核</w:t>
            </w:r>
            <w:r w:rsidRPr="000E7CB9">
              <w:rPr>
                <w:rFonts w:hint="eastAsia"/>
              </w:rPr>
              <w:t>,</w:t>
            </w:r>
            <w:r w:rsidRPr="000E7CB9">
              <w:t>True-</w:t>
            </w:r>
            <w:r w:rsidRPr="000E7CB9">
              <w:t>通过</w:t>
            </w:r>
            <w:r w:rsidRPr="000E7CB9">
              <w:t>False-</w:t>
            </w:r>
            <w:r w:rsidRPr="000E7CB9">
              <w:t>未通过。</w:t>
            </w:r>
          </w:p>
        </w:tc>
      </w:tr>
      <w:tr w:rsidR="005C6CB2" w:rsidRPr="00EE28FB" w14:paraId="62C60063" w14:textId="77777777" w:rsidTr="00002C14">
        <w:tc>
          <w:tcPr>
            <w:tcW w:w="2411" w:type="dxa"/>
          </w:tcPr>
          <w:p w14:paraId="5CF096CF" w14:textId="77777777" w:rsidR="005C6CB2" w:rsidRPr="000E7CB9" w:rsidRDefault="005C6CB2" w:rsidP="005C6CB2">
            <w:pPr>
              <w:pStyle w:val="af1"/>
              <w:ind w:firstLineChars="0" w:firstLine="0"/>
            </w:pPr>
            <w:proofErr w:type="spellStart"/>
            <w:r w:rsidRPr="000E7CB9">
              <w:t>examine</w:t>
            </w:r>
            <w:r w:rsidRPr="000E7CB9">
              <w:rPr>
                <w:rFonts w:hint="eastAsia"/>
              </w:rPr>
              <w:t>M</w:t>
            </w:r>
            <w:r w:rsidRPr="000E7CB9">
              <w:t>essage</w:t>
            </w:r>
            <w:proofErr w:type="spellEnd"/>
          </w:p>
        </w:tc>
        <w:tc>
          <w:tcPr>
            <w:tcW w:w="2126" w:type="dxa"/>
          </w:tcPr>
          <w:p w14:paraId="14D6710C" w14:textId="77777777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失败原因</w:t>
            </w:r>
          </w:p>
        </w:tc>
        <w:tc>
          <w:tcPr>
            <w:tcW w:w="1399" w:type="dxa"/>
          </w:tcPr>
          <w:p w14:paraId="01BB97C7" w14:textId="52CCF93A" w:rsidR="005C6CB2" w:rsidRPr="000E7CB9" w:rsidRDefault="005C6CB2" w:rsidP="005C6CB2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1153" w:type="dxa"/>
          </w:tcPr>
          <w:p w14:paraId="14BA6C89" w14:textId="7411E0A0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14:paraId="4EE282F0" w14:textId="77777777" w:rsidR="005C6CB2" w:rsidRPr="000E7CB9" w:rsidRDefault="005C6CB2" w:rsidP="005C6CB2">
            <w:pPr>
              <w:pStyle w:val="af1"/>
              <w:ind w:firstLineChars="0" w:firstLine="0"/>
            </w:pPr>
          </w:p>
        </w:tc>
      </w:tr>
      <w:tr w:rsidR="005C6CB2" w:rsidRPr="00EE28FB" w14:paraId="116452E7" w14:textId="77777777" w:rsidTr="00407E74">
        <w:tc>
          <w:tcPr>
            <w:tcW w:w="2411" w:type="dxa"/>
            <w:shd w:val="clear" w:color="auto" w:fill="FF0000"/>
          </w:tcPr>
          <w:p w14:paraId="4BA1A3E5" w14:textId="77777777" w:rsidR="005C6CB2" w:rsidRPr="000E7CB9" w:rsidRDefault="005C6CB2" w:rsidP="005C6CB2">
            <w:pPr>
              <w:pStyle w:val="af1"/>
              <w:ind w:firstLineChars="0" w:firstLine="0"/>
            </w:pPr>
            <w:proofErr w:type="spellStart"/>
            <w:r w:rsidRPr="000E7CB9">
              <w:t>authenticationId</w:t>
            </w:r>
            <w:proofErr w:type="spellEnd"/>
          </w:p>
        </w:tc>
        <w:tc>
          <w:tcPr>
            <w:tcW w:w="2126" w:type="dxa"/>
          </w:tcPr>
          <w:p w14:paraId="13196DF2" w14:textId="77777777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t>确权标识</w:t>
            </w:r>
          </w:p>
        </w:tc>
        <w:tc>
          <w:tcPr>
            <w:tcW w:w="1399" w:type="dxa"/>
          </w:tcPr>
          <w:p w14:paraId="519BAA04" w14:textId="483AFAB3" w:rsidR="005C6CB2" w:rsidRPr="000E7CB9" w:rsidRDefault="005C6CB2" w:rsidP="005C6CB2">
            <w:pPr>
              <w:pStyle w:val="af1"/>
              <w:ind w:firstLineChars="0" w:firstLine="0"/>
            </w:pPr>
            <w:r w:rsidRPr="00F878A9">
              <w:t>char</w:t>
            </w:r>
            <w:r>
              <w:t>64</w:t>
            </w:r>
          </w:p>
        </w:tc>
        <w:tc>
          <w:tcPr>
            <w:tcW w:w="1153" w:type="dxa"/>
          </w:tcPr>
          <w:p w14:paraId="5BD631C5" w14:textId="24BA3A3A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14:paraId="434035FF" w14:textId="77777777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暂时使用</w:t>
            </w:r>
            <w:proofErr w:type="spellStart"/>
            <w:r w:rsidRPr="000E7CB9">
              <w:rPr>
                <w:rFonts w:hint="eastAsia"/>
              </w:rPr>
              <w:t>workHash</w:t>
            </w:r>
            <w:proofErr w:type="spellEnd"/>
            <w:r w:rsidRPr="000E7CB9">
              <w:rPr>
                <w:rFonts w:hint="eastAsia"/>
              </w:rPr>
              <w:t>代替。</w:t>
            </w:r>
          </w:p>
        </w:tc>
      </w:tr>
      <w:tr w:rsidR="005C6CB2" w:rsidRPr="00EE28FB" w14:paraId="157957F5" w14:textId="77777777" w:rsidTr="00002C14">
        <w:tc>
          <w:tcPr>
            <w:tcW w:w="2411" w:type="dxa"/>
          </w:tcPr>
          <w:p w14:paraId="68FF7395" w14:textId="77777777" w:rsidR="005C6CB2" w:rsidRPr="000E7CB9" w:rsidRDefault="005C6CB2" w:rsidP="005C6CB2">
            <w:pPr>
              <w:pStyle w:val="af1"/>
              <w:ind w:firstLineChars="0" w:firstLine="0"/>
            </w:pPr>
            <w:proofErr w:type="spellStart"/>
            <w:r w:rsidRPr="000E7CB9">
              <w:t>licenseUrl</w:t>
            </w:r>
            <w:proofErr w:type="spellEnd"/>
          </w:p>
        </w:tc>
        <w:tc>
          <w:tcPr>
            <w:tcW w:w="2126" w:type="dxa"/>
          </w:tcPr>
          <w:p w14:paraId="2B0216D6" w14:textId="77777777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t>登记确权证书标识</w:t>
            </w:r>
          </w:p>
        </w:tc>
        <w:tc>
          <w:tcPr>
            <w:tcW w:w="1399" w:type="dxa"/>
          </w:tcPr>
          <w:p w14:paraId="0A32E550" w14:textId="632F936D" w:rsidR="005C6CB2" w:rsidRPr="000E7CB9" w:rsidRDefault="005C6CB2" w:rsidP="005C6CB2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1153" w:type="dxa"/>
          </w:tcPr>
          <w:p w14:paraId="5D93F22C" w14:textId="588E391F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14:paraId="0FBE6019" w14:textId="77777777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t>登记确权证书</w:t>
            </w:r>
            <w:r w:rsidRPr="000E7CB9">
              <w:rPr>
                <w:rFonts w:hint="eastAsia"/>
              </w:rPr>
              <w:t>IPFS</w:t>
            </w:r>
            <w:r w:rsidRPr="000E7CB9">
              <w:t>下载地址</w:t>
            </w:r>
            <w:r w:rsidRPr="000E7CB9">
              <w:rPr>
                <w:rFonts w:hint="eastAsia"/>
              </w:rPr>
              <w:t>。</w:t>
            </w:r>
          </w:p>
        </w:tc>
      </w:tr>
      <w:tr w:rsidR="005C6CB2" w:rsidRPr="00EE28FB" w14:paraId="5EE78DF8" w14:textId="77777777" w:rsidTr="00002C14">
        <w:tc>
          <w:tcPr>
            <w:tcW w:w="2411" w:type="dxa"/>
          </w:tcPr>
          <w:p w14:paraId="2B88BA48" w14:textId="77777777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t</w:t>
            </w:r>
            <w:r w:rsidRPr="000E7CB9">
              <w:t>imestamp</w:t>
            </w:r>
          </w:p>
        </w:tc>
        <w:tc>
          <w:tcPr>
            <w:tcW w:w="2126" w:type="dxa"/>
          </w:tcPr>
          <w:p w14:paraId="375F1F11" w14:textId="77777777" w:rsidR="005C6CB2" w:rsidRPr="000E7CB9" w:rsidRDefault="005C6CB2" w:rsidP="005C6CB2">
            <w:pPr>
              <w:pStyle w:val="af1"/>
              <w:ind w:firstLineChars="0" w:firstLine="0"/>
            </w:pPr>
            <w:r w:rsidRPr="000E7CB9">
              <w:rPr>
                <w:rFonts w:hint="eastAsia"/>
              </w:rPr>
              <w:t>确权时间戳</w:t>
            </w:r>
          </w:p>
        </w:tc>
        <w:tc>
          <w:tcPr>
            <w:tcW w:w="1399" w:type="dxa"/>
          </w:tcPr>
          <w:p w14:paraId="5737B0E2" w14:textId="72107DA5" w:rsidR="005C6CB2" w:rsidRPr="000E7CB9" w:rsidRDefault="005C6CB2" w:rsidP="005C6CB2">
            <w:pPr>
              <w:pStyle w:val="af1"/>
              <w:ind w:firstLineChars="0" w:firstLine="0"/>
            </w:pPr>
            <w:proofErr w:type="spellStart"/>
            <w:r w:rsidRPr="00F878A9">
              <w:t>bigint</w:t>
            </w:r>
            <w:proofErr w:type="spellEnd"/>
          </w:p>
        </w:tc>
        <w:tc>
          <w:tcPr>
            <w:tcW w:w="1153" w:type="dxa"/>
          </w:tcPr>
          <w:p w14:paraId="0E89A28D" w14:textId="18059B1F" w:rsidR="005C6CB2" w:rsidRPr="00F878A9" w:rsidRDefault="005C6CB2" w:rsidP="005C6CB2">
            <w:pPr>
              <w:pStyle w:val="af1"/>
              <w:ind w:firstLineChars="0" w:firstLine="0"/>
            </w:pPr>
            <w:r w:rsidRPr="00F878A9">
              <w:rPr>
                <w:rFonts w:hint="eastAsia"/>
              </w:rPr>
              <w:t>N</w:t>
            </w:r>
          </w:p>
        </w:tc>
        <w:tc>
          <w:tcPr>
            <w:tcW w:w="1984" w:type="dxa"/>
          </w:tcPr>
          <w:p w14:paraId="512DA389" w14:textId="1345A67B" w:rsidR="005C6CB2" w:rsidRPr="00F878A9" w:rsidRDefault="005C6CB2" w:rsidP="005C6CB2">
            <w:pPr>
              <w:pStyle w:val="af1"/>
              <w:ind w:firstLineChars="0" w:firstLine="0"/>
            </w:pPr>
            <w:r w:rsidRPr="00F878A9">
              <w:t>int64</w:t>
            </w:r>
          </w:p>
        </w:tc>
      </w:tr>
    </w:tbl>
    <w:p w14:paraId="56B0F61D" w14:textId="4C8411E9" w:rsidR="00407E74" w:rsidRDefault="00407E74" w:rsidP="00C15596">
      <w:pPr>
        <w:ind w:firstLineChars="0" w:firstLine="0"/>
      </w:pPr>
    </w:p>
    <w:p w14:paraId="01B0062B" w14:textId="26A05279" w:rsidR="00407E74" w:rsidRDefault="00407E74">
      <w:pPr>
        <w:widowControl/>
        <w:ind w:firstLineChars="0" w:firstLine="0"/>
        <w:jc w:val="left"/>
      </w:pPr>
      <w:r>
        <w:br w:type="page"/>
      </w:r>
    </w:p>
    <w:p w14:paraId="3E77C949" w14:textId="31D3B68E" w:rsidR="00E127ED" w:rsidRPr="00002C14" w:rsidRDefault="00407E74">
      <w:pPr>
        <w:pStyle w:val="2"/>
      </w:pPr>
      <w:r>
        <w:rPr>
          <w:rFonts w:hint="eastAsia"/>
        </w:rPr>
        <w:lastRenderedPageBreak/>
        <w:t>用户版权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UserC</w:t>
      </w:r>
      <w:r w:rsidRPr="005568D1">
        <w:t>opyright</w:t>
      </w:r>
      <w:proofErr w:type="spellEnd"/>
    </w:p>
    <w:tbl>
      <w:tblPr>
        <w:tblStyle w:val="af3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411"/>
        <w:gridCol w:w="2126"/>
        <w:gridCol w:w="1399"/>
        <w:gridCol w:w="1153"/>
        <w:gridCol w:w="1984"/>
      </w:tblGrid>
      <w:tr w:rsidR="00E127ED" w:rsidRPr="00EE28FB" w14:paraId="04739A94" w14:textId="77777777" w:rsidTr="00221809">
        <w:tc>
          <w:tcPr>
            <w:tcW w:w="2411" w:type="dxa"/>
          </w:tcPr>
          <w:p w14:paraId="1471BF07" w14:textId="77777777" w:rsidR="00E127ED" w:rsidRPr="00DF52BB" w:rsidRDefault="00E127ED" w:rsidP="00221809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参数</w:t>
            </w:r>
          </w:p>
        </w:tc>
        <w:tc>
          <w:tcPr>
            <w:tcW w:w="2126" w:type="dxa"/>
          </w:tcPr>
          <w:p w14:paraId="6ABA2A49" w14:textId="77777777" w:rsidR="00E127ED" w:rsidRPr="00DF52BB" w:rsidRDefault="00E127ED" w:rsidP="00221809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名称</w:t>
            </w:r>
          </w:p>
        </w:tc>
        <w:tc>
          <w:tcPr>
            <w:tcW w:w="1399" w:type="dxa"/>
          </w:tcPr>
          <w:p w14:paraId="02F51BF3" w14:textId="77777777" w:rsidR="00E127ED" w:rsidRPr="00DF52BB" w:rsidRDefault="00E127ED" w:rsidP="00221809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1153" w:type="dxa"/>
          </w:tcPr>
          <w:p w14:paraId="103DDC32" w14:textId="77777777" w:rsidR="00E127ED" w:rsidRPr="00DF52BB" w:rsidRDefault="00E127ED" w:rsidP="00221809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是否</w:t>
            </w:r>
            <w:r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1984" w:type="dxa"/>
          </w:tcPr>
          <w:p w14:paraId="3035365F" w14:textId="77777777" w:rsidR="00E127ED" w:rsidRPr="00DF52BB" w:rsidRDefault="00E127ED" w:rsidP="00221809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DF52BB">
              <w:rPr>
                <w:rFonts w:ascii="宋体" w:hAnsi="宋体"/>
                <w:b/>
                <w:bCs/>
                <w:szCs w:val="21"/>
              </w:rPr>
              <w:t>备注</w:t>
            </w:r>
          </w:p>
        </w:tc>
      </w:tr>
      <w:tr w:rsidR="00CC67D0" w:rsidRPr="00EE28FB" w14:paraId="24888FE7" w14:textId="77777777" w:rsidTr="00CC67D0">
        <w:tc>
          <w:tcPr>
            <w:tcW w:w="2411" w:type="dxa"/>
            <w:shd w:val="clear" w:color="auto" w:fill="FF0000"/>
            <w:vAlign w:val="center"/>
          </w:tcPr>
          <w:p w14:paraId="61FDDEDA" w14:textId="59D166C3" w:rsidR="00CC67D0" w:rsidRPr="000E7CB9" w:rsidRDefault="00CC67D0" w:rsidP="00CC67D0">
            <w:pPr>
              <w:pStyle w:val="af1"/>
              <w:ind w:firstLineChars="0" w:firstLine="0"/>
            </w:pPr>
            <w:proofErr w:type="spellStart"/>
            <w:r w:rsidRPr="005568D1">
              <w:rPr>
                <w:rFonts w:hint="eastAsia"/>
              </w:rPr>
              <w:t>TokenId</w:t>
            </w:r>
            <w:proofErr w:type="spellEnd"/>
          </w:p>
        </w:tc>
        <w:tc>
          <w:tcPr>
            <w:tcW w:w="2126" w:type="dxa"/>
            <w:vAlign w:val="center"/>
          </w:tcPr>
          <w:p w14:paraId="635B4F26" w14:textId="6FA486F3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版权通证标识</w:t>
            </w:r>
          </w:p>
        </w:tc>
        <w:tc>
          <w:tcPr>
            <w:tcW w:w="1399" w:type="dxa"/>
            <w:vAlign w:val="center"/>
          </w:tcPr>
          <w:p w14:paraId="40F84B9B" w14:textId="23A8116B" w:rsidR="00CC67D0" w:rsidRPr="000E7CB9" w:rsidRDefault="00FB53B9" w:rsidP="00CC67D0">
            <w:pPr>
              <w:pStyle w:val="af1"/>
              <w:ind w:firstLineChars="0" w:firstLine="0"/>
            </w:pPr>
            <w:r w:rsidRPr="00F878A9">
              <w:t>char</w:t>
            </w:r>
            <w:r>
              <w:t>64</w:t>
            </w:r>
          </w:p>
        </w:tc>
        <w:tc>
          <w:tcPr>
            <w:tcW w:w="1153" w:type="dxa"/>
            <w:vAlign w:val="center"/>
          </w:tcPr>
          <w:p w14:paraId="10795B3E" w14:textId="1780397B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Y</w:t>
            </w:r>
          </w:p>
        </w:tc>
        <w:tc>
          <w:tcPr>
            <w:tcW w:w="1984" w:type="dxa"/>
            <w:vAlign w:val="center"/>
          </w:tcPr>
          <w:p w14:paraId="1AAE1C83" w14:textId="2D29E6F8" w:rsidR="00CC67D0" w:rsidRPr="000E7CB9" w:rsidRDefault="00CC67D0" w:rsidP="00CC67D0">
            <w:pPr>
              <w:pStyle w:val="af1"/>
              <w:ind w:firstLineChars="0" w:firstLine="0"/>
            </w:pPr>
            <w:proofErr w:type="spellStart"/>
            <w:r w:rsidRPr="005568D1">
              <w:rPr>
                <w:rFonts w:hint="eastAsia"/>
              </w:rPr>
              <w:t>tokenId</w:t>
            </w:r>
            <w:proofErr w:type="spellEnd"/>
          </w:p>
        </w:tc>
      </w:tr>
      <w:tr w:rsidR="00CC67D0" w:rsidRPr="00EE28FB" w14:paraId="007847AA" w14:textId="77777777" w:rsidTr="00B2731F">
        <w:tc>
          <w:tcPr>
            <w:tcW w:w="2411" w:type="dxa"/>
            <w:shd w:val="clear" w:color="auto" w:fill="FF0000"/>
            <w:vAlign w:val="center"/>
          </w:tcPr>
          <w:p w14:paraId="26EED1B4" w14:textId="753F5ACA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address</w:t>
            </w:r>
          </w:p>
        </w:tc>
        <w:tc>
          <w:tcPr>
            <w:tcW w:w="2126" w:type="dxa"/>
            <w:vAlign w:val="center"/>
          </w:tcPr>
          <w:p w14:paraId="32EFA52F" w14:textId="5D9FC5F6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用户地址</w:t>
            </w:r>
          </w:p>
        </w:tc>
        <w:tc>
          <w:tcPr>
            <w:tcW w:w="1399" w:type="dxa"/>
            <w:vAlign w:val="center"/>
          </w:tcPr>
          <w:p w14:paraId="2EA0B7CB" w14:textId="3C71A673" w:rsidR="00CC67D0" w:rsidRPr="000E7CB9" w:rsidRDefault="00E01675" w:rsidP="00CC67D0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1153" w:type="dxa"/>
            <w:vAlign w:val="center"/>
          </w:tcPr>
          <w:p w14:paraId="66B7B7AB" w14:textId="625F10C8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Y</w:t>
            </w:r>
          </w:p>
        </w:tc>
        <w:tc>
          <w:tcPr>
            <w:tcW w:w="1984" w:type="dxa"/>
            <w:vAlign w:val="center"/>
          </w:tcPr>
          <w:p w14:paraId="310DFB8E" w14:textId="3364303F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持有著作权用户的账号，权利主体</w:t>
            </w:r>
          </w:p>
        </w:tc>
      </w:tr>
      <w:tr w:rsidR="00CC67D0" w:rsidRPr="00EE28FB" w14:paraId="4E75ECE3" w14:textId="77777777" w:rsidTr="00B2731F">
        <w:tc>
          <w:tcPr>
            <w:tcW w:w="2411" w:type="dxa"/>
            <w:vAlign w:val="center"/>
          </w:tcPr>
          <w:p w14:paraId="2161E667" w14:textId="5F2CA7B6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proportion</w:t>
            </w:r>
          </w:p>
        </w:tc>
        <w:tc>
          <w:tcPr>
            <w:tcW w:w="2126" w:type="dxa"/>
            <w:vAlign w:val="center"/>
          </w:tcPr>
          <w:p w14:paraId="43D0C640" w14:textId="3956D80E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分账比例</w:t>
            </w:r>
          </w:p>
        </w:tc>
        <w:tc>
          <w:tcPr>
            <w:tcW w:w="1399" w:type="dxa"/>
            <w:vAlign w:val="center"/>
          </w:tcPr>
          <w:p w14:paraId="3B525982" w14:textId="247AA4BE" w:rsidR="00CC67D0" w:rsidRPr="000E7CB9" w:rsidRDefault="00E01675" w:rsidP="00CC67D0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1153" w:type="dxa"/>
            <w:vAlign w:val="center"/>
          </w:tcPr>
          <w:p w14:paraId="6140A0B3" w14:textId="7611686C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N</w:t>
            </w:r>
          </w:p>
        </w:tc>
        <w:tc>
          <w:tcPr>
            <w:tcW w:w="1984" w:type="dxa"/>
            <w:vAlign w:val="center"/>
          </w:tcPr>
          <w:p w14:paraId="0761D004" w14:textId="6BAC1D78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100%</w:t>
            </w:r>
            <w:r w:rsidRPr="005568D1">
              <w:t>制，如</w:t>
            </w:r>
            <w:r w:rsidRPr="005568D1">
              <w:t>26.5</w:t>
            </w:r>
            <w:r w:rsidRPr="005568D1">
              <w:t>（</w:t>
            </w:r>
            <w:r w:rsidRPr="005568D1">
              <w:t>26.5%</w:t>
            </w:r>
            <w:r w:rsidRPr="005568D1">
              <w:t>）</w:t>
            </w:r>
            <w:r w:rsidRPr="005568D1">
              <w:rPr>
                <w:rFonts w:hint="eastAsia"/>
              </w:rPr>
              <w:t>原</w:t>
            </w:r>
            <w:r w:rsidRPr="005568D1">
              <w:rPr>
                <w:rFonts w:hint="eastAsia"/>
              </w:rPr>
              <w:t>float</w:t>
            </w:r>
          </w:p>
        </w:tc>
      </w:tr>
      <w:tr w:rsidR="00CC67D0" w:rsidRPr="00EE28FB" w14:paraId="70C0DC63" w14:textId="77777777" w:rsidTr="00B2731F">
        <w:tc>
          <w:tcPr>
            <w:tcW w:w="2411" w:type="dxa"/>
            <w:vAlign w:val="center"/>
          </w:tcPr>
          <w:p w14:paraId="1D0DAC97" w14:textId="4A9C9610" w:rsidR="00CC67D0" w:rsidRPr="000E7CB9" w:rsidRDefault="00CC67D0" w:rsidP="00CC67D0">
            <w:pPr>
              <w:pStyle w:val="af1"/>
              <w:ind w:firstLineChars="0" w:firstLine="0"/>
            </w:pPr>
            <w:proofErr w:type="spellStart"/>
            <w:r w:rsidRPr="005568D1">
              <w:t>copyrightExplain</w:t>
            </w:r>
            <w:proofErr w:type="spellEnd"/>
          </w:p>
        </w:tc>
        <w:tc>
          <w:tcPr>
            <w:tcW w:w="2126" w:type="dxa"/>
            <w:vAlign w:val="center"/>
          </w:tcPr>
          <w:p w14:paraId="30A2D474" w14:textId="4EEA081F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t>权利说明</w:t>
            </w:r>
          </w:p>
        </w:tc>
        <w:tc>
          <w:tcPr>
            <w:tcW w:w="1399" w:type="dxa"/>
            <w:vAlign w:val="center"/>
          </w:tcPr>
          <w:p w14:paraId="71BD376F" w14:textId="246598DC" w:rsidR="00CC67D0" w:rsidRPr="000E7CB9" w:rsidRDefault="00E01675" w:rsidP="00CC67D0">
            <w:pPr>
              <w:pStyle w:val="af1"/>
              <w:ind w:firstLineChars="0" w:firstLine="0"/>
            </w:pPr>
            <w:r>
              <w:t>Varchar</w:t>
            </w:r>
          </w:p>
        </w:tc>
        <w:tc>
          <w:tcPr>
            <w:tcW w:w="1153" w:type="dxa"/>
            <w:vAlign w:val="center"/>
          </w:tcPr>
          <w:p w14:paraId="0304A09A" w14:textId="62168A92" w:rsidR="00CC67D0" w:rsidRPr="000E7CB9" w:rsidRDefault="00CC67D0" w:rsidP="00CC67D0">
            <w:pPr>
              <w:pStyle w:val="af1"/>
              <w:ind w:firstLineChars="0" w:firstLine="0"/>
            </w:pPr>
            <w:r w:rsidRPr="005568D1">
              <w:rPr>
                <w:rFonts w:hint="eastAsia"/>
              </w:rPr>
              <w:t>N</w:t>
            </w:r>
          </w:p>
        </w:tc>
        <w:tc>
          <w:tcPr>
            <w:tcW w:w="1984" w:type="dxa"/>
            <w:vAlign w:val="center"/>
          </w:tcPr>
          <w:p w14:paraId="6391F069" w14:textId="77777777" w:rsidR="00CC67D0" w:rsidRPr="000E7CB9" w:rsidRDefault="00CC67D0" w:rsidP="00CC67D0">
            <w:pPr>
              <w:pStyle w:val="af1"/>
              <w:ind w:firstLineChars="0" w:firstLine="0"/>
            </w:pPr>
          </w:p>
        </w:tc>
      </w:tr>
    </w:tbl>
    <w:p w14:paraId="7C11A8C2" w14:textId="0D464645" w:rsidR="00002C14" w:rsidRDefault="00002C14" w:rsidP="00C15596">
      <w:pPr>
        <w:ind w:firstLineChars="0" w:firstLine="0"/>
        <w:rPr>
          <w:ins w:id="29" w:author="Microsoft Office User" w:date="2022-02-24T11:34:00Z"/>
        </w:rPr>
      </w:pPr>
    </w:p>
    <w:p w14:paraId="5C027219" w14:textId="08FD029A" w:rsidR="004F7E9C" w:rsidRDefault="004F7E9C" w:rsidP="00C15596">
      <w:pPr>
        <w:ind w:firstLineChars="0" w:firstLine="0"/>
        <w:rPr>
          <w:ins w:id="30" w:author="Microsoft Office User" w:date="2022-02-24T11:34:00Z"/>
        </w:rPr>
      </w:pPr>
    </w:p>
    <w:p w14:paraId="6D597E93" w14:textId="3A39EB76" w:rsidR="004F7E9C" w:rsidRDefault="004F7E9C" w:rsidP="00C15596">
      <w:pPr>
        <w:ind w:firstLineChars="0" w:firstLine="0"/>
        <w:rPr>
          <w:ins w:id="31" w:author="Microsoft Office User" w:date="2022-02-24T11:34:00Z"/>
        </w:rPr>
      </w:pPr>
    </w:p>
    <w:p w14:paraId="5B0AE575" w14:textId="4C11A04E" w:rsidR="004F7E9C" w:rsidRDefault="004F7E9C" w:rsidP="00C15596">
      <w:pPr>
        <w:ind w:firstLineChars="0" w:firstLine="0"/>
        <w:rPr>
          <w:ins w:id="32" w:author="Microsoft Office User" w:date="2022-02-24T11:34:00Z"/>
        </w:rPr>
      </w:pPr>
    </w:p>
    <w:p w14:paraId="49D5B361" w14:textId="39B6DE79" w:rsidR="004F7E9C" w:rsidRPr="004F7E9C" w:rsidRDefault="004F7E9C">
      <w:pPr>
        <w:pStyle w:val="2"/>
      </w:pPr>
      <w:r>
        <w:rPr>
          <w:rFonts w:hint="eastAsia"/>
        </w:rPr>
        <w:t>U</w:t>
      </w:r>
      <w:r>
        <w:t>SN</w:t>
      </w:r>
      <w:r w:rsidRPr="004F7E9C">
        <w:rPr>
          <w:rFonts w:hint="eastAsia"/>
        </w:rPr>
        <w:t xml:space="preserve"> </w:t>
      </w:r>
    </w:p>
    <w:tbl>
      <w:tblPr>
        <w:tblStyle w:val="af3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411"/>
        <w:gridCol w:w="1417"/>
        <w:gridCol w:w="2108"/>
        <w:gridCol w:w="1153"/>
        <w:gridCol w:w="1984"/>
      </w:tblGrid>
      <w:tr w:rsidR="004F7E9C" w:rsidRPr="004F7E9C" w14:paraId="057D2984" w14:textId="77777777" w:rsidTr="0063738B">
        <w:tc>
          <w:tcPr>
            <w:tcW w:w="2411" w:type="dxa"/>
          </w:tcPr>
          <w:p w14:paraId="264F6F06" w14:textId="77777777" w:rsidR="004F7E9C" w:rsidRPr="004F7E9C" w:rsidRDefault="004F7E9C" w:rsidP="00AA7E67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参数</w:t>
            </w:r>
          </w:p>
        </w:tc>
        <w:tc>
          <w:tcPr>
            <w:tcW w:w="1417" w:type="dxa"/>
          </w:tcPr>
          <w:p w14:paraId="50630A67" w14:textId="77777777" w:rsidR="004F7E9C" w:rsidRPr="004F7E9C" w:rsidRDefault="004F7E9C" w:rsidP="00AA7E67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名称</w:t>
            </w:r>
          </w:p>
        </w:tc>
        <w:tc>
          <w:tcPr>
            <w:tcW w:w="2108" w:type="dxa"/>
          </w:tcPr>
          <w:p w14:paraId="0292E75D" w14:textId="77777777" w:rsidR="004F7E9C" w:rsidRPr="004F7E9C" w:rsidRDefault="004F7E9C" w:rsidP="00AA7E67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1153" w:type="dxa"/>
          </w:tcPr>
          <w:p w14:paraId="58C29B5F" w14:textId="77777777" w:rsidR="004F7E9C" w:rsidRPr="004F7E9C" w:rsidRDefault="004F7E9C" w:rsidP="00AA7E67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是否</w:t>
            </w:r>
            <w:r w:rsidRPr="004F7E9C"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1984" w:type="dxa"/>
          </w:tcPr>
          <w:p w14:paraId="3CCF7B62" w14:textId="77777777" w:rsidR="004F7E9C" w:rsidRPr="004F7E9C" w:rsidRDefault="004F7E9C" w:rsidP="00AA7E67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备注</w:t>
            </w:r>
          </w:p>
        </w:tc>
      </w:tr>
      <w:tr w:rsidR="004F7E9C" w:rsidRPr="004F7E9C" w14:paraId="6A188816" w14:textId="77777777" w:rsidTr="0063738B">
        <w:tc>
          <w:tcPr>
            <w:tcW w:w="2411" w:type="dxa"/>
            <w:shd w:val="clear" w:color="auto" w:fill="FF0000"/>
            <w:vAlign w:val="center"/>
          </w:tcPr>
          <w:p w14:paraId="3AF4A6B1" w14:textId="67F2D949" w:rsidR="004F7E9C" w:rsidRPr="004F7E9C" w:rsidRDefault="004F7E9C" w:rsidP="00AA7E67">
            <w:pPr>
              <w:pStyle w:val="af1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vAlign w:val="center"/>
          </w:tcPr>
          <w:p w14:paraId="56AB9E8E" w14:textId="1354EEE5" w:rsidR="004F7E9C" w:rsidRPr="004F7E9C" w:rsidRDefault="004F7E9C" w:rsidP="00AA7E67">
            <w:pPr>
              <w:pStyle w:val="af1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108" w:type="dxa"/>
            <w:vAlign w:val="center"/>
          </w:tcPr>
          <w:p w14:paraId="10EE87A7" w14:textId="42D40B81" w:rsidR="004F7E9C" w:rsidRPr="004F7E9C" w:rsidRDefault="0063738B" w:rsidP="00AA7E67">
            <w:pPr>
              <w:pStyle w:val="af1"/>
              <w:ind w:firstLineChars="0" w:firstLine="0"/>
            </w:pPr>
            <w:r w:rsidRPr="004F7E9C">
              <w:t>Varchar</w:t>
            </w:r>
          </w:p>
        </w:tc>
        <w:tc>
          <w:tcPr>
            <w:tcW w:w="1153" w:type="dxa"/>
            <w:vAlign w:val="center"/>
          </w:tcPr>
          <w:p w14:paraId="29D6D1E2" w14:textId="77777777" w:rsidR="004F7E9C" w:rsidRPr="004F7E9C" w:rsidRDefault="004F7E9C" w:rsidP="00AA7E67">
            <w:pPr>
              <w:pStyle w:val="af1"/>
              <w:ind w:firstLineChars="0" w:firstLine="0"/>
            </w:pPr>
            <w:r w:rsidRPr="004F7E9C">
              <w:t>Y</w:t>
            </w:r>
          </w:p>
        </w:tc>
        <w:tc>
          <w:tcPr>
            <w:tcW w:w="1984" w:type="dxa"/>
            <w:vAlign w:val="center"/>
          </w:tcPr>
          <w:p w14:paraId="313E9821" w14:textId="61A2B037" w:rsidR="004F7E9C" w:rsidRPr="004F7E9C" w:rsidRDefault="0063738B" w:rsidP="00AA7E67">
            <w:pPr>
              <w:pStyle w:val="af1"/>
              <w:ind w:firstLineChars="0" w:firstLine="0"/>
            </w:pPr>
            <w:r>
              <w:rPr>
                <w:rFonts w:hint="eastAsia"/>
              </w:rPr>
              <w:t>京东用户</w:t>
            </w:r>
            <w:r>
              <w:rPr>
                <w:rFonts w:hint="eastAsia"/>
              </w:rPr>
              <w:t>id</w:t>
            </w:r>
          </w:p>
        </w:tc>
      </w:tr>
      <w:tr w:rsidR="004F7E9C" w:rsidRPr="004F7E9C" w14:paraId="75B20BF7" w14:textId="77777777" w:rsidTr="0063738B">
        <w:tc>
          <w:tcPr>
            <w:tcW w:w="2411" w:type="dxa"/>
            <w:shd w:val="clear" w:color="auto" w:fill="FF0000"/>
            <w:vAlign w:val="center"/>
          </w:tcPr>
          <w:p w14:paraId="5B903FCB" w14:textId="0003D55B" w:rsidR="004F7E9C" w:rsidRPr="004F7E9C" w:rsidRDefault="004F7E9C" w:rsidP="00AA7E67">
            <w:pPr>
              <w:pStyle w:val="af1"/>
              <w:ind w:firstLineChars="0" w:firstLine="0"/>
            </w:pPr>
            <w:proofErr w:type="spellStart"/>
            <w:r>
              <w:t>usn</w:t>
            </w:r>
            <w:proofErr w:type="spellEnd"/>
          </w:p>
        </w:tc>
        <w:tc>
          <w:tcPr>
            <w:tcW w:w="1417" w:type="dxa"/>
            <w:vAlign w:val="center"/>
          </w:tcPr>
          <w:p w14:paraId="47EC29A2" w14:textId="4B6144F8" w:rsidR="004F7E9C" w:rsidRPr="004F7E9C" w:rsidRDefault="004F7E9C" w:rsidP="00AA7E67">
            <w:pPr>
              <w:pStyle w:val="af1"/>
              <w:ind w:firstLineChars="0" w:firstLine="0"/>
            </w:pPr>
            <w:r>
              <w:rPr>
                <w:rFonts w:hint="eastAsia"/>
              </w:rPr>
              <w:t>用户</w:t>
            </w:r>
            <w:r w:rsidR="0063738B">
              <w:t>id</w:t>
            </w:r>
          </w:p>
        </w:tc>
        <w:tc>
          <w:tcPr>
            <w:tcW w:w="2108" w:type="dxa"/>
            <w:vAlign w:val="center"/>
          </w:tcPr>
          <w:p w14:paraId="4A06125A" w14:textId="77777777" w:rsidR="004F7E9C" w:rsidRPr="004F7E9C" w:rsidRDefault="004F7E9C" w:rsidP="00AA7E67">
            <w:pPr>
              <w:pStyle w:val="af1"/>
              <w:ind w:firstLineChars="0" w:firstLine="0"/>
            </w:pPr>
            <w:r w:rsidRPr="004F7E9C">
              <w:t>Varchar</w:t>
            </w:r>
          </w:p>
        </w:tc>
        <w:tc>
          <w:tcPr>
            <w:tcW w:w="1153" w:type="dxa"/>
            <w:vAlign w:val="center"/>
          </w:tcPr>
          <w:p w14:paraId="65FAF31D" w14:textId="01A546B2" w:rsidR="004F7E9C" w:rsidRPr="004F7E9C" w:rsidRDefault="0063738B" w:rsidP="00AA7E67">
            <w:pPr>
              <w:pStyle w:val="af1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984" w:type="dxa"/>
            <w:vAlign w:val="center"/>
          </w:tcPr>
          <w:p w14:paraId="674D995E" w14:textId="1D47CC4B" w:rsidR="004F7E9C" w:rsidRPr="004F7E9C" w:rsidRDefault="0063738B" w:rsidP="00AA7E67">
            <w:pPr>
              <w:pStyle w:val="af1"/>
              <w:ind w:firstLineChars="0" w:firstLine="0"/>
            </w:pPr>
            <w:r>
              <w:rPr>
                <w:rFonts w:hint="eastAsia"/>
              </w:rPr>
              <w:t>版权局用户</w:t>
            </w:r>
            <w:r>
              <w:rPr>
                <w:rFonts w:hint="eastAsia"/>
              </w:rPr>
              <w:t>id</w:t>
            </w:r>
          </w:p>
        </w:tc>
      </w:tr>
      <w:tr w:rsidR="0063738B" w:rsidRPr="004F7E9C" w14:paraId="34DC1A74" w14:textId="77777777" w:rsidTr="0063738B">
        <w:tc>
          <w:tcPr>
            <w:tcW w:w="2411" w:type="dxa"/>
            <w:shd w:val="clear" w:color="auto" w:fill="FF0000"/>
            <w:vAlign w:val="center"/>
          </w:tcPr>
          <w:p w14:paraId="3DFC672E" w14:textId="593E9CC4" w:rsidR="0063738B" w:rsidRPr="00A221DB" w:rsidRDefault="0063738B" w:rsidP="00AA7E67">
            <w:pPr>
              <w:pStyle w:val="af1"/>
              <w:ind w:firstLineChars="0" w:firstLine="0"/>
              <w:rPr>
                <w:highlight w:val="yellow"/>
              </w:rPr>
            </w:pPr>
            <w:proofErr w:type="spellStart"/>
            <w:r w:rsidRPr="00A221DB">
              <w:rPr>
                <w:highlight w:val="yellow"/>
              </w:rPr>
              <w:t>credentialsId</w:t>
            </w:r>
            <w:proofErr w:type="spellEnd"/>
          </w:p>
        </w:tc>
        <w:tc>
          <w:tcPr>
            <w:tcW w:w="1417" w:type="dxa"/>
            <w:vAlign w:val="center"/>
          </w:tcPr>
          <w:p w14:paraId="170F2AE7" w14:textId="41ADFE1F" w:rsidR="0063738B" w:rsidRPr="00A221DB" w:rsidRDefault="0063738B" w:rsidP="00AA7E67">
            <w:pPr>
              <w:pStyle w:val="af1"/>
              <w:ind w:firstLineChars="0" w:firstLine="0"/>
              <w:rPr>
                <w:highlight w:val="yellow"/>
              </w:rPr>
            </w:pPr>
            <w:r w:rsidRPr="00A221DB">
              <w:rPr>
                <w:rFonts w:hint="eastAsia"/>
                <w:highlight w:val="yellow"/>
              </w:rPr>
              <w:t>身份证件</w:t>
            </w:r>
            <w:r w:rsidRPr="00A221DB">
              <w:rPr>
                <w:rFonts w:hint="eastAsia"/>
                <w:highlight w:val="yellow"/>
              </w:rPr>
              <w:t>id</w:t>
            </w:r>
          </w:p>
        </w:tc>
        <w:tc>
          <w:tcPr>
            <w:tcW w:w="2108" w:type="dxa"/>
            <w:vAlign w:val="center"/>
          </w:tcPr>
          <w:p w14:paraId="3BED9591" w14:textId="3240B8A1" w:rsidR="0063738B" w:rsidRPr="00A221DB" w:rsidRDefault="0063738B" w:rsidP="00AA7E67">
            <w:pPr>
              <w:pStyle w:val="af1"/>
              <w:ind w:firstLineChars="0" w:firstLine="0"/>
              <w:rPr>
                <w:highlight w:val="yellow"/>
              </w:rPr>
            </w:pPr>
            <w:r w:rsidRPr="00A221DB">
              <w:rPr>
                <w:highlight w:val="yellow"/>
              </w:rPr>
              <w:t>Varchar</w:t>
            </w:r>
          </w:p>
        </w:tc>
        <w:tc>
          <w:tcPr>
            <w:tcW w:w="1153" w:type="dxa"/>
            <w:vAlign w:val="center"/>
          </w:tcPr>
          <w:p w14:paraId="248FB79D" w14:textId="692B55A2" w:rsidR="0063738B" w:rsidRPr="00A221DB" w:rsidRDefault="0063738B" w:rsidP="00AA7E67">
            <w:pPr>
              <w:pStyle w:val="af1"/>
              <w:ind w:firstLineChars="0" w:firstLine="0"/>
              <w:rPr>
                <w:highlight w:val="yellow"/>
              </w:rPr>
            </w:pPr>
            <w:r w:rsidRPr="00A221DB">
              <w:rPr>
                <w:rFonts w:hint="eastAsia"/>
                <w:highlight w:val="yellow"/>
              </w:rPr>
              <w:t>N</w:t>
            </w:r>
          </w:p>
        </w:tc>
        <w:tc>
          <w:tcPr>
            <w:tcW w:w="1984" w:type="dxa"/>
            <w:vAlign w:val="center"/>
          </w:tcPr>
          <w:p w14:paraId="3883D701" w14:textId="38E3F134" w:rsidR="0063738B" w:rsidRPr="00A221DB" w:rsidRDefault="0063738B" w:rsidP="00AA7E67">
            <w:pPr>
              <w:pStyle w:val="af1"/>
              <w:ind w:firstLineChars="0" w:firstLine="0"/>
              <w:rPr>
                <w:highlight w:val="yellow"/>
              </w:rPr>
            </w:pPr>
            <w:r w:rsidRPr="00A221DB">
              <w:rPr>
                <w:rFonts w:hint="eastAsia"/>
                <w:highlight w:val="yellow"/>
              </w:rPr>
              <w:t>版权局用户身份证件</w:t>
            </w:r>
            <w:r w:rsidRPr="00A221DB">
              <w:rPr>
                <w:rFonts w:hint="eastAsia"/>
                <w:highlight w:val="yellow"/>
              </w:rPr>
              <w:t>id</w:t>
            </w:r>
          </w:p>
        </w:tc>
      </w:tr>
    </w:tbl>
    <w:p w14:paraId="5B3FB244" w14:textId="299DD810" w:rsidR="004F7E9C" w:rsidRDefault="004F7E9C" w:rsidP="00C15596">
      <w:pPr>
        <w:ind w:firstLineChars="0" w:firstLine="0"/>
      </w:pPr>
    </w:p>
    <w:p w14:paraId="2776B269" w14:textId="0FA71C65" w:rsidR="00284F1A" w:rsidRDefault="00284F1A" w:rsidP="00C15596">
      <w:pPr>
        <w:ind w:firstLineChars="0" w:firstLine="0"/>
      </w:pPr>
    </w:p>
    <w:p w14:paraId="26C05BAC" w14:textId="722F737F" w:rsidR="00284F1A" w:rsidRPr="004F7E9C" w:rsidRDefault="00284F1A" w:rsidP="00284F1A">
      <w:pPr>
        <w:pStyle w:val="2"/>
      </w:pPr>
      <w:r>
        <w:rPr>
          <w:rFonts w:hint="eastAsia"/>
        </w:rPr>
        <w:t>授权通证</w:t>
      </w:r>
      <w:proofErr w:type="spellStart"/>
      <w:r w:rsidRPr="00284F1A">
        <w:t>ApproveToken</w:t>
      </w:r>
      <w:proofErr w:type="spellEnd"/>
      <w:r w:rsidRPr="004F7E9C">
        <w:rPr>
          <w:rFonts w:hint="eastAsia"/>
        </w:rPr>
        <w:t xml:space="preserve"> </w:t>
      </w:r>
    </w:p>
    <w:tbl>
      <w:tblPr>
        <w:tblStyle w:val="af3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411"/>
        <w:gridCol w:w="1417"/>
        <w:gridCol w:w="2108"/>
        <w:gridCol w:w="1153"/>
        <w:gridCol w:w="1984"/>
      </w:tblGrid>
      <w:tr w:rsidR="00284F1A" w:rsidRPr="004F7E9C" w14:paraId="72743FF0" w14:textId="77777777" w:rsidTr="00284F1A">
        <w:tc>
          <w:tcPr>
            <w:tcW w:w="2411" w:type="dxa"/>
            <w:tcBorders>
              <w:bottom w:val="single" w:sz="4" w:space="0" w:color="auto"/>
            </w:tcBorders>
          </w:tcPr>
          <w:p w14:paraId="3C898B35" w14:textId="77777777" w:rsidR="00284F1A" w:rsidRPr="004F7E9C" w:rsidRDefault="00284F1A" w:rsidP="00050F9C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参数</w:t>
            </w:r>
          </w:p>
        </w:tc>
        <w:tc>
          <w:tcPr>
            <w:tcW w:w="1417" w:type="dxa"/>
          </w:tcPr>
          <w:p w14:paraId="03AE532A" w14:textId="77777777" w:rsidR="00284F1A" w:rsidRPr="004F7E9C" w:rsidRDefault="00284F1A" w:rsidP="00050F9C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名称</w:t>
            </w:r>
          </w:p>
        </w:tc>
        <w:tc>
          <w:tcPr>
            <w:tcW w:w="2108" w:type="dxa"/>
          </w:tcPr>
          <w:p w14:paraId="51B91CBE" w14:textId="77777777" w:rsidR="00284F1A" w:rsidRPr="004F7E9C" w:rsidRDefault="00284F1A" w:rsidP="00050F9C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1153" w:type="dxa"/>
          </w:tcPr>
          <w:p w14:paraId="45907E7D" w14:textId="77777777" w:rsidR="00284F1A" w:rsidRPr="004F7E9C" w:rsidRDefault="00284F1A" w:rsidP="00050F9C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是否</w:t>
            </w:r>
            <w:r w:rsidRPr="004F7E9C"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1984" w:type="dxa"/>
          </w:tcPr>
          <w:p w14:paraId="5351569A" w14:textId="77777777" w:rsidR="00284F1A" w:rsidRPr="004F7E9C" w:rsidRDefault="00284F1A" w:rsidP="00050F9C">
            <w:pPr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4F7E9C">
              <w:rPr>
                <w:rFonts w:ascii="宋体" w:hAnsi="宋体"/>
                <w:b/>
                <w:bCs/>
                <w:szCs w:val="21"/>
              </w:rPr>
              <w:t>备注</w:t>
            </w:r>
          </w:p>
        </w:tc>
      </w:tr>
      <w:tr w:rsidR="00284F1A" w:rsidRPr="004F7E9C" w14:paraId="752D19E2" w14:textId="77777777" w:rsidTr="00284F1A">
        <w:tc>
          <w:tcPr>
            <w:tcW w:w="2411" w:type="dxa"/>
            <w:shd w:val="clear" w:color="auto" w:fill="auto"/>
            <w:vAlign w:val="center"/>
          </w:tcPr>
          <w:p w14:paraId="70C5CCE6" w14:textId="2772883B" w:rsidR="00284F1A" w:rsidRPr="00284F1A" w:rsidRDefault="00284F1A" w:rsidP="00050F9C">
            <w:pPr>
              <w:pStyle w:val="af1"/>
              <w:ind w:firstLineChars="0" w:firstLine="0"/>
            </w:pPr>
            <w:r w:rsidRPr="00284F1A">
              <w:t>publisher</w:t>
            </w:r>
          </w:p>
        </w:tc>
        <w:tc>
          <w:tcPr>
            <w:tcW w:w="1417" w:type="dxa"/>
            <w:vAlign w:val="center"/>
          </w:tcPr>
          <w:p w14:paraId="6F52975A" w14:textId="2DFE28D1" w:rsidR="00284F1A" w:rsidRPr="00284F1A" w:rsidRDefault="00284F1A" w:rsidP="00050F9C">
            <w:pPr>
              <w:pStyle w:val="af1"/>
              <w:ind w:firstLineChars="0" w:firstLine="0"/>
            </w:pPr>
            <w:r>
              <w:rPr>
                <w:szCs w:val="21"/>
              </w:rPr>
              <w:t>发行者账号</w:t>
            </w:r>
          </w:p>
        </w:tc>
        <w:tc>
          <w:tcPr>
            <w:tcW w:w="2108" w:type="dxa"/>
            <w:vAlign w:val="center"/>
          </w:tcPr>
          <w:p w14:paraId="4E854504" w14:textId="77777777" w:rsidR="00284F1A" w:rsidRPr="00284F1A" w:rsidRDefault="00284F1A" w:rsidP="00050F9C">
            <w:pPr>
              <w:pStyle w:val="af1"/>
              <w:ind w:firstLineChars="0" w:firstLine="0"/>
            </w:pPr>
            <w:r w:rsidRPr="00284F1A">
              <w:t>Varchar</w:t>
            </w:r>
          </w:p>
        </w:tc>
        <w:tc>
          <w:tcPr>
            <w:tcW w:w="1153" w:type="dxa"/>
            <w:vAlign w:val="center"/>
          </w:tcPr>
          <w:p w14:paraId="69B584E4" w14:textId="77777777" w:rsidR="00284F1A" w:rsidRPr="00284F1A" w:rsidRDefault="00284F1A" w:rsidP="00050F9C">
            <w:pPr>
              <w:pStyle w:val="af1"/>
              <w:ind w:firstLineChars="0" w:firstLine="0"/>
            </w:pPr>
            <w:r w:rsidRPr="00284F1A">
              <w:t>Y</w:t>
            </w:r>
          </w:p>
        </w:tc>
        <w:tc>
          <w:tcPr>
            <w:tcW w:w="1984" w:type="dxa"/>
            <w:vAlign w:val="center"/>
          </w:tcPr>
          <w:p w14:paraId="73B801E1" w14:textId="4E7DA18E" w:rsidR="00284F1A" w:rsidRPr="00284F1A" w:rsidRDefault="001E561E" w:rsidP="00050F9C">
            <w:pPr>
              <w:pStyle w:val="af1"/>
              <w:ind w:firstLineChars="0" w:firstLine="0"/>
            </w:pPr>
            <w:r>
              <w:rPr>
                <w:szCs w:val="21"/>
              </w:rPr>
              <w:t>发行者账号</w:t>
            </w:r>
          </w:p>
        </w:tc>
      </w:tr>
      <w:tr w:rsidR="00284F1A" w:rsidRPr="004F7E9C" w14:paraId="35D38840" w14:textId="77777777" w:rsidTr="00284F1A">
        <w:tc>
          <w:tcPr>
            <w:tcW w:w="2411" w:type="dxa"/>
            <w:shd w:val="clear" w:color="auto" w:fill="auto"/>
            <w:vAlign w:val="center"/>
          </w:tcPr>
          <w:p w14:paraId="5E46EAC3" w14:textId="75163F21" w:rsidR="00284F1A" w:rsidRPr="00284F1A" w:rsidRDefault="00284F1A" w:rsidP="00050F9C">
            <w:pPr>
              <w:pStyle w:val="af1"/>
              <w:ind w:firstLineChars="0" w:firstLine="0"/>
            </w:pPr>
            <w:proofErr w:type="spellStart"/>
            <w:r w:rsidRPr="00284F1A">
              <w:t>recriver</w:t>
            </w:r>
            <w:proofErr w:type="spellEnd"/>
          </w:p>
        </w:tc>
        <w:tc>
          <w:tcPr>
            <w:tcW w:w="1417" w:type="dxa"/>
            <w:vAlign w:val="center"/>
          </w:tcPr>
          <w:p w14:paraId="61A917D3" w14:textId="6F203B23" w:rsidR="00284F1A" w:rsidRPr="00284F1A" w:rsidRDefault="00284F1A" w:rsidP="00050F9C">
            <w:pPr>
              <w:pStyle w:val="af1"/>
              <w:ind w:firstLineChars="0" w:firstLine="0"/>
            </w:pPr>
            <w:r>
              <w:rPr>
                <w:rFonts w:hint="eastAsia"/>
                <w:szCs w:val="21"/>
              </w:rPr>
              <w:t>授权通证的接收者</w:t>
            </w:r>
          </w:p>
        </w:tc>
        <w:tc>
          <w:tcPr>
            <w:tcW w:w="2108" w:type="dxa"/>
            <w:vAlign w:val="center"/>
          </w:tcPr>
          <w:p w14:paraId="2F03E374" w14:textId="77777777" w:rsidR="00284F1A" w:rsidRPr="00284F1A" w:rsidRDefault="00284F1A" w:rsidP="00050F9C">
            <w:pPr>
              <w:pStyle w:val="af1"/>
              <w:ind w:firstLineChars="0" w:firstLine="0"/>
            </w:pPr>
            <w:r w:rsidRPr="00284F1A">
              <w:t>Varchar</w:t>
            </w:r>
          </w:p>
        </w:tc>
        <w:tc>
          <w:tcPr>
            <w:tcW w:w="1153" w:type="dxa"/>
            <w:vAlign w:val="center"/>
          </w:tcPr>
          <w:p w14:paraId="43399EE6" w14:textId="77777777" w:rsidR="00284F1A" w:rsidRPr="00284F1A" w:rsidRDefault="00284F1A" w:rsidP="00050F9C">
            <w:pPr>
              <w:pStyle w:val="af1"/>
              <w:ind w:firstLineChars="0" w:firstLine="0"/>
            </w:pPr>
            <w:r w:rsidRPr="00284F1A">
              <w:rPr>
                <w:rFonts w:hint="eastAsia"/>
              </w:rPr>
              <w:t>N</w:t>
            </w:r>
          </w:p>
        </w:tc>
        <w:tc>
          <w:tcPr>
            <w:tcW w:w="1984" w:type="dxa"/>
            <w:vAlign w:val="center"/>
          </w:tcPr>
          <w:p w14:paraId="1491BB85" w14:textId="4AEAF72F" w:rsidR="00284F1A" w:rsidRPr="00284F1A" w:rsidRDefault="001E561E" w:rsidP="00050F9C">
            <w:pPr>
              <w:pStyle w:val="af1"/>
              <w:ind w:firstLineChars="0" w:firstLine="0"/>
            </w:pPr>
            <w:r>
              <w:rPr>
                <w:rFonts w:hint="eastAsia"/>
                <w:szCs w:val="21"/>
              </w:rPr>
              <w:t>授权通证的接收者</w:t>
            </w:r>
          </w:p>
        </w:tc>
      </w:tr>
      <w:tr w:rsidR="00284F1A" w:rsidRPr="004F7E9C" w14:paraId="015A8A77" w14:textId="77777777" w:rsidTr="00284F1A">
        <w:tc>
          <w:tcPr>
            <w:tcW w:w="2411" w:type="dxa"/>
            <w:shd w:val="clear" w:color="auto" w:fill="auto"/>
            <w:vAlign w:val="center"/>
          </w:tcPr>
          <w:p w14:paraId="0F1EDC2A" w14:textId="2DC5079E" w:rsidR="00284F1A" w:rsidRPr="00284F1A" w:rsidRDefault="00284F1A" w:rsidP="00050F9C">
            <w:pPr>
              <w:pStyle w:val="af1"/>
              <w:ind w:firstLineChars="0" w:firstLine="0"/>
            </w:pPr>
            <w:r w:rsidRPr="00284F1A">
              <w:t>token</w:t>
            </w:r>
          </w:p>
        </w:tc>
        <w:tc>
          <w:tcPr>
            <w:tcW w:w="1417" w:type="dxa"/>
            <w:vAlign w:val="center"/>
          </w:tcPr>
          <w:p w14:paraId="2DF0F3BA" w14:textId="593497D4" w:rsidR="00284F1A" w:rsidRPr="00284F1A" w:rsidRDefault="00284F1A" w:rsidP="00050F9C">
            <w:pPr>
              <w:pStyle w:val="af1"/>
              <w:ind w:firstLineChars="0" w:firstLine="0"/>
            </w:pPr>
            <w:r>
              <w:rPr>
                <w:rFonts w:hint="eastAsia"/>
              </w:rPr>
              <w:t>721token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2108" w:type="dxa"/>
            <w:vAlign w:val="center"/>
          </w:tcPr>
          <w:p w14:paraId="0FC2F074" w14:textId="77777777" w:rsidR="00284F1A" w:rsidRPr="00284F1A" w:rsidRDefault="00284F1A" w:rsidP="00050F9C">
            <w:pPr>
              <w:pStyle w:val="af1"/>
              <w:ind w:firstLineChars="0" w:firstLine="0"/>
            </w:pPr>
            <w:r w:rsidRPr="00284F1A">
              <w:t>Varchar</w:t>
            </w:r>
          </w:p>
        </w:tc>
        <w:tc>
          <w:tcPr>
            <w:tcW w:w="1153" w:type="dxa"/>
            <w:vAlign w:val="center"/>
          </w:tcPr>
          <w:p w14:paraId="448F495D" w14:textId="77777777" w:rsidR="00284F1A" w:rsidRPr="00284F1A" w:rsidRDefault="00284F1A" w:rsidP="00050F9C">
            <w:pPr>
              <w:pStyle w:val="af1"/>
              <w:ind w:firstLineChars="0" w:firstLine="0"/>
            </w:pPr>
            <w:r w:rsidRPr="00284F1A">
              <w:rPr>
                <w:rFonts w:hint="eastAsia"/>
              </w:rPr>
              <w:t>N</w:t>
            </w:r>
          </w:p>
        </w:tc>
        <w:tc>
          <w:tcPr>
            <w:tcW w:w="1984" w:type="dxa"/>
            <w:vAlign w:val="center"/>
          </w:tcPr>
          <w:p w14:paraId="47FE499B" w14:textId="443669C4" w:rsidR="00284F1A" w:rsidRPr="00284F1A" w:rsidRDefault="001E561E" w:rsidP="00050F9C">
            <w:pPr>
              <w:pStyle w:val="af1"/>
              <w:ind w:firstLineChars="0" w:firstLine="0"/>
            </w:pPr>
            <w:r>
              <w:rPr>
                <w:rFonts w:hint="eastAsia"/>
              </w:rPr>
              <w:t>721token</w:t>
            </w:r>
            <w:r>
              <w:rPr>
                <w:rFonts w:hint="eastAsia"/>
              </w:rPr>
              <w:t>的名称</w:t>
            </w:r>
          </w:p>
        </w:tc>
      </w:tr>
      <w:tr w:rsidR="00284F1A" w:rsidRPr="004F7E9C" w14:paraId="385FE007" w14:textId="77777777" w:rsidTr="00284F1A">
        <w:tc>
          <w:tcPr>
            <w:tcW w:w="2411" w:type="dxa"/>
            <w:shd w:val="clear" w:color="auto" w:fill="auto"/>
            <w:vAlign w:val="center"/>
          </w:tcPr>
          <w:p w14:paraId="4AC2405F" w14:textId="23C35726" w:rsidR="00284F1A" w:rsidRPr="00284F1A" w:rsidRDefault="00284F1A" w:rsidP="00050F9C">
            <w:pPr>
              <w:pStyle w:val="af1"/>
              <w:ind w:firstLineChars="0" w:firstLine="0"/>
            </w:pPr>
            <w:proofErr w:type="spellStart"/>
            <w:r w:rsidRPr="00284F1A">
              <w:t>tokenid</w:t>
            </w:r>
            <w:proofErr w:type="spellEnd"/>
          </w:p>
        </w:tc>
        <w:tc>
          <w:tcPr>
            <w:tcW w:w="1417" w:type="dxa"/>
            <w:vAlign w:val="center"/>
          </w:tcPr>
          <w:p w14:paraId="192C5E72" w14:textId="4D114288" w:rsidR="00284F1A" w:rsidRPr="00284F1A" w:rsidRDefault="00284F1A" w:rsidP="00050F9C">
            <w:pPr>
              <w:pStyle w:val="af1"/>
              <w:ind w:firstLineChars="0" w:firstLine="0"/>
            </w:pPr>
            <w:r>
              <w:rPr>
                <w:rFonts w:hint="eastAsia"/>
              </w:rPr>
              <w:t>授权通证</w:t>
            </w:r>
            <w:r>
              <w:rPr>
                <w:rFonts w:hint="eastAsia"/>
              </w:rPr>
              <w:t>id</w:t>
            </w:r>
          </w:p>
        </w:tc>
        <w:tc>
          <w:tcPr>
            <w:tcW w:w="2108" w:type="dxa"/>
            <w:vAlign w:val="center"/>
          </w:tcPr>
          <w:p w14:paraId="562FFE66" w14:textId="77777777" w:rsidR="00284F1A" w:rsidRPr="00284F1A" w:rsidRDefault="00284F1A" w:rsidP="00050F9C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0A3F77BC" w14:textId="77777777" w:rsidR="00284F1A" w:rsidRPr="00284F1A" w:rsidRDefault="00284F1A" w:rsidP="00050F9C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3FE11142" w14:textId="77777777" w:rsidR="00284F1A" w:rsidRPr="00284F1A" w:rsidRDefault="00284F1A" w:rsidP="00050F9C">
            <w:pPr>
              <w:pStyle w:val="af1"/>
              <w:ind w:firstLineChars="0" w:firstLine="0"/>
            </w:pPr>
          </w:p>
        </w:tc>
      </w:tr>
      <w:tr w:rsidR="00284F1A" w:rsidRPr="004F7E9C" w14:paraId="1DB5A072" w14:textId="77777777" w:rsidTr="00284F1A">
        <w:tc>
          <w:tcPr>
            <w:tcW w:w="2411" w:type="dxa"/>
            <w:shd w:val="clear" w:color="auto" w:fill="auto"/>
            <w:vAlign w:val="center"/>
          </w:tcPr>
          <w:p w14:paraId="6AE3B069" w14:textId="709F7B43" w:rsidR="00284F1A" w:rsidRPr="00284F1A" w:rsidRDefault="00284F1A" w:rsidP="00050F9C">
            <w:pPr>
              <w:pStyle w:val="af1"/>
              <w:ind w:firstLineChars="0" w:firstLine="0"/>
            </w:pPr>
            <w:proofErr w:type="spellStart"/>
            <w:r w:rsidRPr="00284F1A">
              <w:t>referenceID</w:t>
            </w:r>
            <w:proofErr w:type="spellEnd"/>
          </w:p>
        </w:tc>
        <w:tc>
          <w:tcPr>
            <w:tcW w:w="1417" w:type="dxa"/>
            <w:vAlign w:val="center"/>
          </w:tcPr>
          <w:p w14:paraId="3BF3AAB3" w14:textId="501C4186" w:rsidR="00284F1A" w:rsidRPr="00284F1A" w:rsidRDefault="00284F1A" w:rsidP="00050F9C">
            <w:pPr>
              <w:pStyle w:val="af1"/>
              <w:ind w:firstLineChars="0" w:firstLine="0"/>
            </w:pPr>
            <w:r>
              <w:rPr>
                <w:rFonts w:ascii="仿宋" w:eastAsia="仿宋" w:hAnsi="仿宋" w:cs="仿宋" w:hint="eastAsia"/>
              </w:rPr>
              <w:t>授权通证关联的版权通证的</w:t>
            </w:r>
            <w:proofErr w:type="spellStart"/>
            <w:r>
              <w:rPr>
                <w:rFonts w:ascii="仿宋" w:eastAsia="仿宋" w:hAnsi="仿宋" w:cs="仿宋" w:hint="eastAsia"/>
              </w:rPr>
              <w:t>tokenid</w:t>
            </w:r>
            <w:proofErr w:type="spellEnd"/>
          </w:p>
        </w:tc>
        <w:tc>
          <w:tcPr>
            <w:tcW w:w="2108" w:type="dxa"/>
            <w:vAlign w:val="center"/>
          </w:tcPr>
          <w:p w14:paraId="0DE866ED" w14:textId="77777777" w:rsidR="00284F1A" w:rsidRPr="00284F1A" w:rsidRDefault="00284F1A" w:rsidP="00050F9C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27C15A08" w14:textId="77777777" w:rsidR="00284F1A" w:rsidRPr="00284F1A" w:rsidRDefault="00284F1A" w:rsidP="00050F9C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3FA7A6C5" w14:textId="77777777" w:rsidR="00284F1A" w:rsidRPr="00284F1A" w:rsidRDefault="00284F1A" w:rsidP="00050F9C">
            <w:pPr>
              <w:pStyle w:val="af1"/>
              <w:ind w:firstLineChars="0" w:firstLine="0"/>
            </w:pPr>
          </w:p>
        </w:tc>
      </w:tr>
      <w:tr w:rsidR="00605A62" w:rsidRPr="004F7E9C" w14:paraId="25CFB802" w14:textId="77777777" w:rsidTr="00B33D21">
        <w:tc>
          <w:tcPr>
            <w:tcW w:w="2411" w:type="dxa"/>
            <w:shd w:val="clear" w:color="auto" w:fill="auto"/>
            <w:vAlign w:val="center"/>
          </w:tcPr>
          <w:p w14:paraId="797D5C6B" w14:textId="4F1021EB" w:rsidR="00605A62" w:rsidRPr="00284F1A" w:rsidRDefault="00605A62" w:rsidP="00605A62">
            <w:pPr>
              <w:pStyle w:val="af1"/>
              <w:ind w:firstLineChars="0" w:firstLine="0"/>
            </w:pPr>
            <w:proofErr w:type="spellStart"/>
            <w:r w:rsidRPr="00284F1A">
              <w:t>approveType</w:t>
            </w:r>
            <w:proofErr w:type="spellEnd"/>
          </w:p>
        </w:tc>
        <w:tc>
          <w:tcPr>
            <w:tcW w:w="1417" w:type="dxa"/>
            <w:vAlign w:val="center"/>
          </w:tcPr>
          <w:p w14:paraId="594F7705" w14:textId="003F3FE2" w:rsidR="00605A62" w:rsidRPr="00284F1A" w:rsidRDefault="00605A62" w:rsidP="00605A62">
            <w:pPr>
              <w:pStyle w:val="af1"/>
              <w:ind w:firstLineChars="0" w:firstLine="0"/>
            </w:pPr>
            <w:r>
              <w:t>授权类型</w:t>
            </w:r>
          </w:p>
        </w:tc>
        <w:tc>
          <w:tcPr>
            <w:tcW w:w="2108" w:type="dxa"/>
            <w:vAlign w:val="center"/>
          </w:tcPr>
          <w:p w14:paraId="5895E849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09FD20D3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</w:tcPr>
          <w:p w14:paraId="4EE0EC22" w14:textId="606198D1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ascii="宋体"/>
              </w:rPr>
              <w:t>0-普通1-独家2-独占</w:t>
            </w:r>
          </w:p>
        </w:tc>
      </w:tr>
      <w:tr w:rsidR="00605A62" w:rsidRPr="004F7E9C" w14:paraId="0EFCF000" w14:textId="77777777" w:rsidTr="00284F1A">
        <w:tc>
          <w:tcPr>
            <w:tcW w:w="2411" w:type="dxa"/>
            <w:shd w:val="clear" w:color="auto" w:fill="auto"/>
            <w:vAlign w:val="center"/>
          </w:tcPr>
          <w:p w14:paraId="21B62F44" w14:textId="0D872F21" w:rsidR="00605A62" w:rsidRPr="00284F1A" w:rsidRDefault="00605A62" w:rsidP="00605A62">
            <w:pPr>
              <w:pStyle w:val="af1"/>
              <w:ind w:firstLineChars="0" w:firstLine="0"/>
            </w:pPr>
            <w:proofErr w:type="spellStart"/>
            <w:r w:rsidRPr="00284F1A">
              <w:t>approveConstraints</w:t>
            </w:r>
            <w:proofErr w:type="spellEnd"/>
          </w:p>
        </w:tc>
        <w:tc>
          <w:tcPr>
            <w:tcW w:w="1417" w:type="dxa"/>
            <w:vAlign w:val="center"/>
          </w:tcPr>
          <w:p w14:paraId="6540135A" w14:textId="60034BCC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hint="eastAsia"/>
              </w:rPr>
              <w:t>约束信息</w:t>
            </w:r>
          </w:p>
        </w:tc>
        <w:tc>
          <w:tcPr>
            <w:tcW w:w="2108" w:type="dxa"/>
            <w:vMerge w:val="restart"/>
            <w:vAlign w:val="center"/>
          </w:tcPr>
          <w:p w14:paraId="663340C1" w14:textId="452E63ED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hint="eastAsia"/>
              </w:rPr>
              <w:t>授权信息组</w:t>
            </w:r>
          </w:p>
        </w:tc>
        <w:tc>
          <w:tcPr>
            <w:tcW w:w="1153" w:type="dxa"/>
            <w:vMerge w:val="restart"/>
            <w:vAlign w:val="center"/>
          </w:tcPr>
          <w:p w14:paraId="57481CE1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0488CBBE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  <w:tr w:rsidR="00605A62" w:rsidRPr="004F7E9C" w14:paraId="5E2BEDA0" w14:textId="77777777" w:rsidTr="00284F1A">
        <w:tc>
          <w:tcPr>
            <w:tcW w:w="2411" w:type="dxa"/>
            <w:shd w:val="clear" w:color="auto" w:fill="auto"/>
            <w:vAlign w:val="center"/>
          </w:tcPr>
          <w:p w14:paraId="1A279F46" w14:textId="6F0E12E5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proofErr w:type="spellStart"/>
            <w:r>
              <w:rPr>
                <w:rFonts w:hint="eastAsia"/>
                <w:szCs w:val="21"/>
              </w:rPr>
              <w:t>approveChannel</w:t>
            </w:r>
            <w:proofErr w:type="spellEnd"/>
          </w:p>
        </w:tc>
        <w:tc>
          <w:tcPr>
            <w:tcW w:w="1417" w:type="dxa"/>
            <w:vAlign w:val="center"/>
          </w:tcPr>
          <w:p w14:paraId="7D161013" w14:textId="1C2A2959" w:rsidR="00605A62" w:rsidRDefault="00605A62" w:rsidP="00605A62">
            <w:pPr>
              <w:pStyle w:val="af1"/>
              <w:ind w:firstLineChars="0" w:firstLine="0"/>
            </w:pPr>
            <w:bookmarkStart w:id="33" w:name="OLE_LINK2"/>
            <w:r>
              <w:t>授权渠道</w:t>
            </w:r>
            <w:bookmarkEnd w:id="33"/>
          </w:p>
        </w:tc>
        <w:tc>
          <w:tcPr>
            <w:tcW w:w="2108" w:type="dxa"/>
            <w:vMerge/>
            <w:vAlign w:val="center"/>
          </w:tcPr>
          <w:p w14:paraId="5273AC53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Merge/>
            <w:vAlign w:val="center"/>
          </w:tcPr>
          <w:p w14:paraId="3AA6DD12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2E7BCB1D" w14:textId="3B078F30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ascii="宋体"/>
              </w:rPr>
              <w:t>0-网络1-全渠道2-产品发布会3-电视4-网络电影</w:t>
            </w:r>
          </w:p>
        </w:tc>
      </w:tr>
      <w:tr w:rsidR="00605A62" w:rsidRPr="004F7E9C" w14:paraId="424B31F2" w14:textId="77777777" w:rsidTr="002C3F83">
        <w:tc>
          <w:tcPr>
            <w:tcW w:w="2411" w:type="dxa"/>
            <w:shd w:val="clear" w:color="auto" w:fill="auto"/>
            <w:vAlign w:val="center"/>
          </w:tcPr>
          <w:p w14:paraId="77EB6F2B" w14:textId="7E2ED767" w:rsidR="00605A62" w:rsidRDefault="00605A62" w:rsidP="00605A62">
            <w:pPr>
              <w:pStyle w:val="af1"/>
              <w:ind w:firstLineChars="50" w:firstLine="105"/>
            </w:pPr>
            <w:r>
              <w:rPr>
                <w:szCs w:val="21"/>
              </w:rPr>
              <w:t>-</w:t>
            </w:r>
            <w:proofErr w:type="spellStart"/>
            <w:r>
              <w:rPr>
                <w:rFonts w:hint="eastAsia"/>
                <w:szCs w:val="21"/>
              </w:rPr>
              <w:t>approveArea</w:t>
            </w:r>
            <w:proofErr w:type="spellEnd"/>
          </w:p>
        </w:tc>
        <w:tc>
          <w:tcPr>
            <w:tcW w:w="1417" w:type="dxa"/>
            <w:vAlign w:val="center"/>
          </w:tcPr>
          <w:p w14:paraId="1E14AD60" w14:textId="1880EC6A" w:rsidR="00605A62" w:rsidRDefault="00605A62" w:rsidP="00605A62">
            <w:pPr>
              <w:pStyle w:val="af1"/>
              <w:ind w:firstLineChars="0" w:firstLine="0"/>
            </w:pPr>
            <w:r>
              <w:t>授权范围</w:t>
            </w:r>
          </w:p>
        </w:tc>
        <w:tc>
          <w:tcPr>
            <w:tcW w:w="2108" w:type="dxa"/>
            <w:vMerge/>
            <w:vAlign w:val="center"/>
          </w:tcPr>
          <w:p w14:paraId="1A4BECF5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Merge/>
            <w:vAlign w:val="center"/>
          </w:tcPr>
          <w:p w14:paraId="6DCE2581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</w:tcPr>
          <w:p w14:paraId="1881B00A" w14:textId="4C2253D3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ascii="宋体"/>
              </w:rPr>
              <w:t>0-中国1-亚洲2-世界</w:t>
            </w:r>
          </w:p>
        </w:tc>
      </w:tr>
      <w:tr w:rsidR="00605A62" w:rsidRPr="004F7E9C" w14:paraId="0BEC9841" w14:textId="77777777" w:rsidTr="00284F1A">
        <w:tc>
          <w:tcPr>
            <w:tcW w:w="2411" w:type="dxa"/>
            <w:shd w:val="clear" w:color="auto" w:fill="auto"/>
            <w:vAlign w:val="center"/>
          </w:tcPr>
          <w:p w14:paraId="6134FF70" w14:textId="660A940F" w:rsidR="00605A62" w:rsidRDefault="00605A62" w:rsidP="00605A62">
            <w:pPr>
              <w:pStyle w:val="af1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-</w:t>
            </w:r>
            <w:proofErr w:type="spellStart"/>
            <w:r>
              <w:rPr>
                <w:rFonts w:hint="eastAsia"/>
                <w:szCs w:val="21"/>
              </w:rPr>
              <w:t>approveTime</w:t>
            </w:r>
            <w:proofErr w:type="spellEnd"/>
          </w:p>
        </w:tc>
        <w:tc>
          <w:tcPr>
            <w:tcW w:w="1417" w:type="dxa"/>
            <w:vAlign w:val="center"/>
          </w:tcPr>
          <w:p w14:paraId="49384F58" w14:textId="24FA5103" w:rsidR="00605A62" w:rsidRDefault="00605A62" w:rsidP="00605A62">
            <w:pPr>
              <w:pStyle w:val="af1"/>
              <w:ind w:firstLineChars="0" w:firstLine="0"/>
            </w:pPr>
            <w:r>
              <w:t>授权时间</w:t>
            </w:r>
          </w:p>
        </w:tc>
        <w:tc>
          <w:tcPr>
            <w:tcW w:w="2108" w:type="dxa"/>
            <w:vMerge/>
            <w:vAlign w:val="center"/>
          </w:tcPr>
          <w:p w14:paraId="1048ACC7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Merge/>
            <w:vAlign w:val="center"/>
          </w:tcPr>
          <w:p w14:paraId="4F18FE8C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0CEA19CD" w14:textId="22B2AF85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ascii="宋体"/>
              </w:rPr>
              <w:t>0-半年1-一年2-三年3-永久</w:t>
            </w:r>
          </w:p>
        </w:tc>
      </w:tr>
      <w:tr w:rsidR="00605A62" w:rsidRPr="004F7E9C" w14:paraId="3B6BF26D" w14:textId="77777777" w:rsidTr="009C149E">
        <w:tc>
          <w:tcPr>
            <w:tcW w:w="2411" w:type="dxa"/>
            <w:shd w:val="clear" w:color="auto" w:fill="auto"/>
            <w:vAlign w:val="center"/>
          </w:tcPr>
          <w:p w14:paraId="0A3FB038" w14:textId="3EDEF737" w:rsidR="00605A62" w:rsidRDefault="00605A62" w:rsidP="00605A62">
            <w:pPr>
              <w:pStyle w:val="af1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lastRenderedPageBreak/>
              <w:t>-</w:t>
            </w:r>
            <w:proofErr w:type="spellStart"/>
            <w:r>
              <w:rPr>
                <w:rFonts w:hint="eastAsia"/>
                <w:szCs w:val="21"/>
              </w:rPr>
              <w:t>approveStatus</w:t>
            </w:r>
            <w:proofErr w:type="spellEnd"/>
          </w:p>
        </w:tc>
        <w:tc>
          <w:tcPr>
            <w:tcW w:w="1417" w:type="dxa"/>
            <w:vAlign w:val="center"/>
          </w:tcPr>
          <w:p w14:paraId="485803A0" w14:textId="3202A3E7" w:rsidR="00605A62" w:rsidRDefault="00605A62" w:rsidP="00605A62">
            <w:pPr>
              <w:pStyle w:val="af1"/>
              <w:ind w:firstLineChars="0" w:firstLine="0"/>
            </w:pPr>
            <w:r>
              <w:t>授权状态</w:t>
            </w:r>
          </w:p>
        </w:tc>
        <w:tc>
          <w:tcPr>
            <w:tcW w:w="2108" w:type="dxa"/>
            <w:vMerge/>
            <w:vAlign w:val="center"/>
          </w:tcPr>
          <w:p w14:paraId="738FDC33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Merge/>
            <w:vAlign w:val="center"/>
          </w:tcPr>
          <w:p w14:paraId="70FF90E0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</w:tcPr>
          <w:p w14:paraId="1765E76D" w14:textId="31242570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ascii="宋体"/>
              </w:rPr>
              <w:t>0-不可转让1-可转让</w:t>
            </w:r>
          </w:p>
        </w:tc>
      </w:tr>
      <w:tr w:rsidR="00605A62" w:rsidRPr="004F7E9C" w14:paraId="12B41C0D" w14:textId="77777777" w:rsidTr="00284F1A">
        <w:tc>
          <w:tcPr>
            <w:tcW w:w="2411" w:type="dxa"/>
            <w:shd w:val="clear" w:color="auto" w:fill="auto"/>
            <w:vAlign w:val="center"/>
          </w:tcPr>
          <w:p w14:paraId="27258017" w14:textId="0ABEC4D0" w:rsidR="00605A62" w:rsidRDefault="00605A62" w:rsidP="00605A62">
            <w:pPr>
              <w:pStyle w:val="af1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-</w:t>
            </w:r>
            <w:proofErr w:type="spellStart"/>
            <w:r>
              <w:rPr>
                <w:rFonts w:hint="eastAsia"/>
                <w:szCs w:val="21"/>
              </w:rPr>
              <w:t>reapproveType</w:t>
            </w:r>
            <w:proofErr w:type="spellEnd"/>
          </w:p>
        </w:tc>
        <w:tc>
          <w:tcPr>
            <w:tcW w:w="1417" w:type="dxa"/>
            <w:vAlign w:val="center"/>
          </w:tcPr>
          <w:p w14:paraId="64AFB14B" w14:textId="2A569728" w:rsidR="00605A62" w:rsidRDefault="00605A62" w:rsidP="00605A62">
            <w:pPr>
              <w:pStyle w:val="af1"/>
              <w:ind w:firstLineChars="0" w:firstLine="0"/>
            </w:pPr>
            <w:r>
              <w:rPr>
                <w:rFonts w:hint="eastAsia"/>
              </w:rPr>
              <w:t>再授权类型</w:t>
            </w:r>
          </w:p>
        </w:tc>
        <w:tc>
          <w:tcPr>
            <w:tcW w:w="2108" w:type="dxa"/>
            <w:vMerge/>
            <w:vAlign w:val="center"/>
          </w:tcPr>
          <w:p w14:paraId="43317A44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Merge/>
            <w:vAlign w:val="center"/>
          </w:tcPr>
          <w:p w14:paraId="5C2C4B62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2A54CFC9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  <w:tr w:rsidR="00605A62" w:rsidRPr="004F7E9C" w14:paraId="11FFD5C8" w14:textId="77777777" w:rsidTr="00284F1A">
        <w:tc>
          <w:tcPr>
            <w:tcW w:w="2411" w:type="dxa"/>
            <w:shd w:val="clear" w:color="auto" w:fill="auto"/>
            <w:vAlign w:val="center"/>
          </w:tcPr>
          <w:p w14:paraId="543B1103" w14:textId="5C079B7D" w:rsidR="00605A62" w:rsidRPr="00284F1A" w:rsidRDefault="00605A62" w:rsidP="00605A62">
            <w:pPr>
              <w:pStyle w:val="af1"/>
              <w:ind w:firstLineChars="0" w:firstLine="0"/>
            </w:pPr>
            <w:r w:rsidRPr="00284F1A">
              <w:t>duty</w:t>
            </w:r>
          </w:p>
        </w:tc>
        <w:tc>
          <w:tcPr>
            <w:tcW w:w="1417" w:type="dxa"/>
            <w:vAlign w:val="center"/>
          </w:tcPr>
          <w:p w14:paraId="7908864A" w14:textId="35F38A27" w:rsidR="00605A62" w:rsidRPr="00284F1A" w:rsidRDefault="00605A62" w:rsidP="00605A62">
            <w:pPr>
              <w:pStyle w:val="af1"/>
              <w:ind w:firstLineChars="0" w:firstLine="0"/>
            </w:pPr>
            <w:bookmarkStart w:id="34" w:name="OLE_LINK1"/>
            <w:r>
              <w:rPr>
                <w:rFonts w:hint="eastAsia"/>
              </w:rPr>
              <w:t>计酬信息</w:t>
            </w:r>
            <w:bookmarkEnd w:id="34"/>
          </w:p>
        </w:tc>
        <w:tc>
          <w:tcPr>
            <w:tcW w:w="2108" w:type="dxa"/>
            <w:vAlign w:val="center"/>
          </w:tcPr>
          <w:p w14:paraId="5714BBCB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51753EC6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19F61E94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  <w:tr w:rsidR="00605A62" w:rsidRPr="004F7E9C" w14:paraId="0E84BDA8" w14:textId="77777777" w:rsidTr="005E781D">
        <w:tc>
          <w:tcPr>
            <w:tcW w:w="2411" w:type="dxa"/>
            <w:shd w:val="clear" w:color="auto" w:fill="auto"/>
            <w:vAlign w:val="center"/>
          </w:tcPr>
          <w:p w14:paraId="78CDCEBF" w14:textId="38B98D93" w:rsidR="00605A62" w:rsidRPr="00284F1A" w:rsidRDefault="00605A62" w:rsidP="00605A62">
            <w:pPr>
              <w:pStyle w:val="af1"/>
              <w:ind w:firstLineChars="0" w:firstLine="0"/>
            </w:pPr>
            <w:proofErr w:type="spellStart"/>
            <w:r>
              <w:rPr>
                <w:rFonts w:hint="eastAsia"/>
                <w:szCs w:val="21"/>
              </w:rPr>
              <w:t>distributionMethod</w:t>
            </w:r>
            <w:proofErr w:type="spellEnd"/>
          </w:p>
        </w:tc>
        <w:tc>
          <w:tcPr>
            <w:tcW w:w="1417" w:type="dxa"/>
            <w:vAlign w:val="center"/>
          </w:tcPr>
          <w:p w14:paraId="0A8175E4" w14:textId="3311E10D" w:rsidR="00605A62" w:rsidRDefault="00605A62" w:rsidP="00605A62">
            <w:pPr>
              <w:pStyle w:val="af1"/>
              <w:ind w:firstLineChars="0" w:firstLine="0"/>
            </w:pPr>
            <w:r>
              <w:t>计酬方式</w:t>
            </w:r>
          </w:p>
        </w:tc>
        <w:tc>
          <w:tcPr>
            <w:tcW w:w="2108" w:type="dxa"/>
            <w:vAlign w:val="center"/>
          </w:tcPr>
          <w:p w14:paraId="23947316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110FE2DE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</w:tcPr>
          <w:p w14:paraId="297F2A41" w14:textId="3A331C28" w:rsidR="00605A62" w:rsidRPr="00284F1A" w:rsidRDefault="00605A62" w:rsidP="00605A62">
            <w:pPr>
              <w:pStyle w:val="af1"/>
              <w:ind w:firstLineChars="0" w:firstLine="0"/>
            </w:pPr>
            <w:r>
              <w:rPr>
                <w:rFonts w:ascii="宋体"/>
              </w:rPr>
              <w:t>0-直接付款1-收入分成2-计次付款3-计时付款</w:t>
            </w:r>
          </w:p>
        </w:tc>
      </w:tr>
      <w:tr w:rsidR="00605A62" w:rsidRPr="004F7E9C" w14:paraId="16B13393" w14:textId="77777777" w:rsidTr="00284F1A">
        <w:tc>
          <w:tcPr>
            <w:tcW w:w="2411" w:type="dxa"/>
            <w:shd w:val="clear" w:color="auto" w:fill="auto"/>
            <w:vAlign w:val="center"/>
          </w:tcPr>
          <w:p w14:paraId="151E8392" w14:textId="41790EDB" w:rsidR="00605A62" w:rsidRPr="00284F1A" w:rsidRDefault="00605A62" w:rsidP="00605A62">
            <w:pPr>
              <w:pStyle w:val="af1"/>
              <w:ind w:firstLineChars="0" w:firstLine="0"/>
            </w:pPr>
            <w:proofErr w:type="spellStart"/>
            <w:r>
              <w:rPr>
                <w:rFonts w:hint="eastAsia"/>
                <w:szCs w:val="21"/>
              </w:rPr>
              <w:t>distributionDesc</w:t>
            </w:r>
            <w:proofErr w:type="spellEnd"/>
          </w:p>
        </w:tc>
        <w:tc>
          <w:tcPr>
            <w:tcW w:w="1417" w:type="dxa"/>
            <w:vAlign w:val="center"/>
          </w:tcPr>
          <w:p w14:paraId="4EAA31E2" w14:textId="4DD720A3" w:rsidR="00605A62" w:rsidRDefault="00605A62" w:rsidP="00605A62">
            <w:pPr>
              <w:pStyle w:val="af1"/>
              <w:ind w:firstLineChars="0" w:firstLine="0"/>
            </w:pPr>
            <w:r>
              <w:t>计酬描述</w:t>
            </w:r>
          </w:p>
        </w:tc>
        <w:tc>
          <w:tcPr>
            <w:tcW w:w="2108" w:type="dxa"/>
            <w:vAlign w:val="center"/>
          </w:tcPr>
          <w:p w14:paraId="72488DA1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646E5438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77A1D68F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  <w:tr w:rsidR="00605A62" w:rsidRPr="004F7E9C" w14:paraId="7038C651" w14:textId="77777777" w:rsidTr="00284F1A">
        <w:tc>
          <w:tcPr>
            <w:tcW w:w="2411" w:type="dxa"/>
            <w:shd w:val="clear" w:color="auto" w:fill="auto"/>
            <w:vAlign w:val="center"/>
          </w:tcPr>
          <w:p w14:paraId="1F414767" w14:textId="4D1D00C5" w:rsidR="00605A62" w:rsidRDefault="00605A62" w:rsidP="00605A62">
            <w:pPr>
              <w:pStyle w:val="af1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receivablePayment</w:t>
            </w:r>
            <w:proofErr w:type="spellEnd"/>
          </w:p>
        </w:tc>
        <w:tc>
          <w:tcPr>
            <w:tcW w:w="1417" w:type="dxa"/>
            <w:vAlign w:val="center"/>
          </w:tcPr>
          <w:p w14:paraId="265CF217" w14:textId="52F07BA2" w:rsidR="00605A62" w:rsidRDefault="00605A62" w:rsidP="00605A62">
            <w:pPr>
              <w:pStyle w:val="af1"/>
              <w:ind w:firstLineChars="0" w:firstLine="0"/>
            </w:pPr>
            <w:r>
              <w:t>应收酬金</w:t>
            </w:r>
          </w:p>
        </w:tc>
        <w:tc>
          <w:tcPr>
            <w:tcW w:w="2108" w:type="dxa"/>
            <w:vAlign w:val="center"/>
          </w:tcPr>
          <w:p w14:paraId="56C0349F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26AF908E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3849546E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  <w:tr w:rsidR="00605A62" w:rsidRPr="004F7E9C" w14:paraId="443907D8" w14:textId="77777777" w:rsidTr="00284F1A">
        <w:tc>
          <w:tcPr>
            <w:tcW w:w="2411" w:type="dxa"/>
            <w:shd w:val="clear" w:color="auto" w:fill="auto"/>
            <w:vAlign w:val="center"/>
          </w:tcPr>
          <w:p w14:paraId="30C9D46F" w14:textId="5AEEB9A4" w:rsidR="00605A62" w:rsidRDefault="00605A62" w:rsidP="00605A62">
            <w:pPr>
              <w:pStyle w:val="af1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receivedPayment</w:t>
            </w:r>
            <w:proofErr w:type="spellEnd"/>
          </w:p>
        </w:tc>
        <w:tc>
          <w:tcPr>
            <w:tcW w:w="1417" w:type="dxa"/>
            <w:vAlign w:val="center"/>
          </w:tcPr>
          <w:p w14:paraId="49E781F6" w14:textId="6AACF7D5" w:rsidR="00605A62" w:rsidRDefault="00605A62" w:rsidP="00605A62">
            <w:pPr>
              <w:pStyle w:val="af1"/>
              <w:ind w:firstLineChars="0" w:firstLine="0"/>
            </w:pPr>
            <w:r>
              <w:t>已收酬金</w:t>
            </w:r>
          </w:p>
        </w:tc>
        <w:tc>
          <w:tcPr>
            <w:tcW w:w="2108" w:type="dxa"/>
            <w:vAlign w:val="center"/>
          </w:tcPr>
          <w:p w14:paraId="517199D3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0E271D3B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0D99114A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  <w:tr w:rsidR="00605A62" w:rsidRPr="004F7E9C" w14:paraId="5D217AEF" w14:textId="77777777" w:rsidTr="00284F1A">
        <w:tc>
          <w:tcPr>
            <w:tcW w:w="2411" w:type="dxa"/>
            <w:shd w:val="clear" w:color="auto" w:fill="auto"/>
            <w:vAlign w:val="center"/>
          </w:tcPr>
          <w:p w14:paraId="726A7708" w14:textId="68760521" w:rsidR="00605A62" w:rsidRDefault="00605A62" w:rsidP="00605A62">
            <w:pPr>
              <w:pStyle w:val="af1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toReceivePayment</w:t>
            </w:r>
            <w:proofErr w:type="spellEnd"/>
          </w:p>
        </w:tc>
        <w:tc>
          <w:tcPr>
            <w:tcW w:w="1417" w:type="dxa"/>
            <w:vAlign w:val="center"/>
          </w:tcPr>
          <w:p w14:paraId="796570CE" w14:textId="5D49AFCE" w:rsidR="00605A62" w:rsidRDefault="00605A62" w:rsidP="00605A62">
            <w:pPr>
              <w:pStyle w:val="af1"/>
              <w:ind w:firstLineChars="0" w:firstLine="0"/>
            </w:pPr>
            <w:r>
              <w:t>未收酬金</w:t>
            </w:r>
          </w:p>
        </w:tc>
        <w:tc>
          <w:tcPr>
            <w:tcW w:w="2108" w:type="dxa"/>
            <w:vAlign w:val="center"/>
          </w:tcPr>
          <w:p w14:paraId="43A57543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3D9070DE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6946D335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  <w:tr w:rsidR="00605A62" w:rsidRPr="004F7E9C" w14:paraId="2D8F27B2" w14:textId="77777777" w:rsidTr="00284F1A">
        <w:tc>
          <w:tcPr>
            <w:tcW w:w="2411" w:type="dxa"/>
            <w:shd w:val="clear" w:color="auto" w:fill="auto"/>
            <w:vAlign w:val="center"/>
          </w:tcPr>
          <w:p w14:paraId="3B641031" w14:textId="67F2B28D" w:rsidR="00605A62" w:rsidRDefault="00605A62" w:rsidP="00605A62">
            <w:pPr>
              <w:pStyle w:val="af1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balanceDate</w:t>
            </w:r>
            <w:proofErr w:type="spellEnd"/>
          </w:p>
        </w:tc>
        <w:tc>
          <w:tcPr>
            <w:tcW w:w="1417" w:type="dxa"/>
            <w:vAlign w:val="center"/>
          </w:tcPr>
          <w:p w14:paraId="08CE01DE" w14:textId="322E866E" w:rsidR="00605A62" w:rsidRDefault="00605A62" w:rsidP="00605A62">
            <w:pPr>
              <w:pStyle w:val="af1"/>
              <w:ind w:firstLineChars="0" w:firstLine="0"/>
            </w:pPr>
            <w:r>
              <w:t>结算日期</w:t>
            </w:r>
          </w:p>
        </w:tc>
        <w:tc>
          <w:tcPr>
            <w:tcW w:w="2108" w:type="dxa"/>
            <w:vAlign w:val="center"/>
          </w:tcPr>
          <w:p w14:paraId="622A61DC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0EF92851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078C546A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  <w:tr w:rsidR="00605A62" w:rsidRPr="004F7E9C" w14:paraId="6B848AD3" w14:textId="77777777" w:rsidTr="00284F1A">
        <w:tc>
          <w:tcPr>
            <w:tcW w:w="2411" w:type="dxa"/>
            <w:shd w:val="clear" w:color="auto" w:fill="auto"/>
            <w:vAlign w:val="center"/>
          </w:tcPr>
          <w:p w14:paraId="6532FAE8" w14:textId="77777777" w:rsidR="00605A62" w:rsidRDefault="00605A62" w:rsidP="00605A62">
            <w:pPr>
              <w:pStyle w:val="af1"/>
              <w:ind w:firstLineChars="0" w:firstLine="0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6FD081F3" w14:textId="7298664E" w:rsidR="00605A62" w:rsidRDefault="00605A62" w:rsidP="00605A62">
            <w:pPr>
              <w:pStyle w:val="af1"/>
              <w:ind w:firstLineChars="0" w:firstLine="0"/>
            </w:pPr>
          </w:p>
        </w:tc>
        <w:tc>
          <w:tcPr>
            <w:tcW w:w="2108" w:type="dxa"/>
            <w:vAlign w:val="center"/>
          </w:tcPr>
          <w:p w14:paraId="2D164828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153" w:type="dxa"/>
            <w:vAlign w:val="center"/>
          </w:tcPr>
          <w:p w14:paraId="4ADAEA31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  <w:tc>
          <w:tcPr>
            <w:tcW w:w="1984" w:type="dxa"/>
            <w:vAlign w:val="center"/>
          </w:tcPr>
          <w:p w14:paraId="4B573477" w14:textId="77777777" w:rsidR="00605A62" w:rsidRPr="00284F1A" w:rsidRDefault="00605A62" w:rsidP="00605A62">
            <w:pPr>
              <w:pStyle w:val="af1"/>
              <w:ind w:firstLineChars="0" w:firstLine="0"/>
            </w:pPr>
          </w:p>
        </w:tc>
      </w:tr>
    </w:tbl>
    <w:p w14:paraId="18F915A7" w14:textId="77777777" w:rsidR="00284F1A" w:rsidRPr="00284F1A" w:rsidRDefault="00284F1A" w:rsidP="00C15596">
      <w:pPr>
        <w:ind w:firstLineChars="0" w:firstLine="0"/>
      </w:pPr>
    </w:p>
    <w:sectPr w:rsidR="00284F1A" w:rsidRPr="00284F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A501C" w14:textId="77777777" w:rsidR="0038715C" w:rsidRDefault="0038715C" w:rsidP="00365809">
      <w:pPr>
        <w:ind w:firstLine="420"/>
      </w:pPr>
      <w:r>
        <w:separator/>
      </w:r>
    </w:p>
  </w:endnote>
  <w:endnote w:type="continuationSeparator" w:id="0">
    <w:p w14:paraId="4A4C9524" w14:textId="77777777" w:rsidR="0038715C" w:rsidRDefault="0038715C" w:rsidP="0036580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  <w:sig w:usb0="E0000AFF" w:usb1="00007843" w:usb2="00000001" w:usb3="00000000" w:csb0="400001BF" w:csb1="DFF70000"/>
  </w:font>
  <w:font w:name="NimbusRomNo9L-Regu">
    <w:altName w:val="Calibri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F742" w14:textId="77777777" w:rsidR="00365809" w:rsidRDefault="00365809">
    <w:pPr>
      <w:pStyle w:val="af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D6E14" w14:textId="77777777" w:rsidR="00365809" w:rsidRDefault="00365809">
    <w:pPr>
      <w:pStyle w:val="af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9F1BA" w14:textId="77777777" w:rsidR="00365809" w:rsidRDefault="00365809">
    <w:pPr>
      <w:pStyle w:val="af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C8CA8" w14:textId="77777777" w:rsidR="0038715C" w:rsidRDefault="0038715C" w:rsidP="00365809">
      <w:pPr>
        <w:ind w:firstLine="420"/>
      </w:pPr>
      <w:r>
        <w:separator/>
      </w:r>
    </w:p>
  </w:footnote>
  <w:footnote w:type="continuationSeparator" w:id="0">
    <w:p w14:paraId="6CCF0AEE" w14:textId="77777777" w:rsidR="0038715C" w:rsidRDefault="0038715C" w:rsidP="0036580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B185A" w14:textId="77777777" w:rsidR="00365809" w:rsidRDefault="00365809">
    <w:pPr>
      <w:pStyle w:val="af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5D406" w14:textId="77777777" w:rsidR="00365809" w:rsidRDefault="00365809">
    <w:pPr>
      <w:pStyle w:val="af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9433C" w14:textId="77777777" w:rsidR="00365809" w:rsidRDefault="00365809">
    <w:pPr>
      <w:pStyle w:val="afb"/>
      <w:ind w:firstLine="36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Bernard">
    <w15:presenceInfo w15:providerId="Windows Live" w15:userId="8e7bc3eeee3b0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0E"/>
    <w:rsid w:val="00002C14"/>
    <w:rsid w:val="000346E1"/>
    <w:rsid w:val="00042E8B"/>
    <w:rsid w:val="00073860"/>
    <w:rsid w:val="000761D8"/>
    <w:rsid w:val="000A2A35"/>
    <w:rsid w:val="000A6065"/>
    <w:rsid w:val="000B36D1"/>
    <w:rsid w:val="000C5B28"/>
    <w:rsid w:val="000D7269"/>
    <w:rsid w:val="000E7CB9"/>
    <w:rsid w:val="00101BA7"/>
    <w:rsid w:val="0012534D"/>
    <w:rsid w:val="00134231"/>
    <w:rsid w:val="00150598"/>
    <w:rsid w:val="0015512D"/>
    <w:rsid w:val="00183C8D"/>
    <w:rsid w:val="00186FFA"/>
    <w:rsid w:val="001967FC"/>
    <w:rsid w:val="00196A4B"/>
    <w:rsid w:val="001B1A20"/>
    <w:rsid w:val="001E2FBD"/>
    <w:rsid w:val="001E561E"/>
    <w:rsid w:val="00201DDC"/>
    <w:rsid w:val="00240D54"/>
    <w:rsid w:val="0026132B"/>
    <w:rsid w:val="00284F1A"/>
    <w:rsid w:val="002918B0"/>
    <w:rsid w:val="0029253A"/>
    <w:rsid w:val="00295439"/>
    <w:rsid w:val="002B39A0"/>
    <w:rsid w:val="002D7C88"/>
    <w:rsid w:val="002E670C"/>
    <w:rsid w:val="002E7EEC"/>
    <w:rsid w:val="003060F2"/>
    <w:rsid w:val="00334DB4"/>
    <w:rsid w:val="00353D13"/>
    <w:rsid w:val="00355A60"/>
    <w:rsid w:val="003624A4"/>
    <w:rsid w:val="00365809"/>
    <w:rsid w:val="00381DDC"/>
    <w:rsid w:val="0038715C"/>
    <w:rsid w:val="003B47C5"/>
    <w:rsid w:val="003B7F64"/>
    <w:rsid w:val="003C1DEC"/>
    <w:rsid w:val="003C290D"/>
    <w:rsid w:val="003C6822"/>
    <w:rsid w:val="00407E74"/>
    <w:rsid w:val="00416F29"/>
    <w:rsid w:val="00421EFD"/>
    <w:rsid w:val="0045402E"/>
    <w:rsid w:val="004B58BE"/>
    <w:rsid w:val="004E64FB"/>
    <w:rsid w:val="004F7E9C"/>
    <w:rsid w:val="00510922"/>
    <w:rsid w:val="005301B9"/>
    <w:rsid w:val="005317D7"/>
    <w:rsid w:val="00535E53"/>
    <w:rsid w:val="00577CF8"/>
    <w:rsid w:val="005A3A55"/>
    <w:rsid w:val="005C1CB0"/>
    <w:rsid w:val="005C6CB2"/>
    <w:rsid w:val="005E22F0"/>
    <w:rsid w:val="005E2A80"/>
    <w:rsid w:val="005E4629"/>
    <w:rsid w:val="00605A62"/>
    <w:rsid w:val="006069ED"/>
    <w:rsid w:val="0063738B"/>
    <w:rsid w:val="0067783C"/>
    <w:rsid w:val="006805C8"/>
    <w:rsid w:val="00695226"/>
    <w:rsid w:val="006B0556"/>
    <w:rsid w:val="006D6B60"/>
    <w:rsid w:val="006E6B78"/>
    <w:rsid w:val="007242D7"/>
    <w:rsid w:val="00730ABC"/>
    <w:rsid w:val="007565B8"/>
    <w:rsid w:val="00770A12"/>
    <w:rsid w:val="007A1296"/>
    <w:rsid w:val="007A3927"/>
    <w:rsid w:val="007B710D"/>
    <w:rsid w:val="007F7259"/>
    <w:rsid w:val="008059C5"/>
    <w:rsid w:val="00813830"/>
    <w:rsid w:val="00862082"/>
    <w:rsid w:val="00864223"/>
    <w:rsid w:val="00881DFD"/>
    <w:rsid w:val="00884C0E"/>
    <w:rsid w:val="008927F2"/>
    <w:rsid w:val="008A361D"/>
    <w:rsid w:val="0090200E"/>
    <w:rsid w:val="0094343E"/>
    <w:rsid w:val="00950080"/>
    <w:rsid w:val="00955186"/>
    <w:rsid w:val="00967E51"/>
    <w:rsid w:val="00976208"/>
    <w:rsid w:val="009B22A0"/>
    <w:rsid w:val="009B3E95"/>
    <w:rsid w:val="009C0BC3"/>
    <w:rsid w:val="00A02A89"/>
    <w:rsid w:val="00A05393"/>
    <w:rsid w:val="00A221DB"/>
    <w:rsid w:val="00A41BFE"/>
    <w:rsid w:val="00A62430"/>
    <w:rsid w:val="00A63F39"/>
    <w:rsid w:val="00A731FC"/>
    <w:rsid w:val="00AA2C11"/>
    <w:rsid w:val="00AB1637"/>
    <w:rsid w:val="00AC4C66"/>
    <w:rsid w:val="00AD4EA1"/>
    <w:rsid w:val="00AE1E74"/>
    <w:rsid w:val="00B67195"/>
    <w:rsid w:val="00B93F0A"/>
    <w:rsid w:val="00BA520F"/>
    <w:rsid w:val="00BB3432"/>
    <w:rsid w:val="00BC2400"/>
    <w:rsid w:val="00BD032D"/>
    <w:rsid w:val="00C069A7"/>
    <w:rsid w:val="00C15596"/>
    <w:rsid w:val="00C20FF9"/>
    <w:rsid w:val="00C55325"/>
    <w:rsid w:val="00C55DB1"/>
    <w:rsid w:val="00C649E4"/>
    <w:rsid w:val="00C715DA"/>
    <w:rsid w:val="00C726D7"/>
    <w:rsid w:val="00CA4BE9"/>
    <w:rsid w:val="00CC67D0"/>
    <w:rsid w:val="00CC78A8"/>
    <w:rsid w:val="00D423C8"/>
    <w:rsid w:val="00D63B4B"/>
    <w:rsid w:val="00D7606B"/>
    <w:rsid w:val="00DA4FDC"/>
    <w:rsid w:val="00DB6DBB"/>
    <w:rsid w:val="00DC6EA4"/>
    <w:rsid w:val="00DC7437"/>
    <w:rsid w:val="00DE1F53"/>
    <w:rsid w:val="00E01675"/>
    <w:rsid w:val="00E103A8"/>
    <w:rsid w:val="00E127ED"/>
    <w:rsid w:val="00E25ADB"/>
    <w:rsid w:val="00E31A35"/>
    <w:rsid w:val="00E3398F"/>
    <w:rsid w:val="00E43DBA"/>
    <w:rsid w:val="00E66553"/>
    <w:rsid w:val="00E76B14"/>
    <w:rsid w:val="00EC4764"/>
    <w:rsid w:val="00EC6AF3"/>
    <w:rsid w:val="00ED6BD0"/>
    <w:rsid w:val="00EE441F"/>
    <w:rsid w:val="00F41040"/>
    <w:rsid w:val="00F63E23"/>
    <w:rsid w:val="00F82ABF"/>
    <w:rsid w:val="00F878A9"/>
    <w:rsid w:val="00FA47E9"/>
    <w:rsid w:val="00FA62D0"/>
    <w:rsid w:val="00FB0A09"/>
    <w:rsid w:val="00FB53B9"/>
    <w:rsid w:val="00FC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1C42F"/>
  <w15:chartTrackingRefBased/>
  <w15:docId w15:val="{1BB66C24-6898-42D5-B114-53C681D0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4EA1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967FC"/>
    <w:pPr>
      <w:keepNext/>
      <w:keepLines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F7E9C"/>
    <w:pPr>
      <w:keepNext/>
      <w:keepLines/>
      <w:ind w:firstLine="562"/>
      <w:outlineLvl w:val="1"/>
      <w:pPrChange w:id="0" w:author="Microsoft Office User" w:date="2022-02-24T11:35:00Z">
        <w:pPr>
          <w:keepNext/>
          <w:keepLines/>
          <w:widowControl w:val="0"/>
          <w:ind w:firstLineChars="200" w:firstLine="200"/>
          <w:jc w:val="both"/>
          <w:outlineLvl w:val="1"/>
        </w:pPr>
      </w:pPrChange>
    </w:pPr>
    <w:rPr>
      <w:rFonts w:ascii="宋体" w:eastAsia="黑体" w:hAnsi="宋体" w:cstheme="majorBidi"/>
      <w:b/>
      <w:bCs/>
      <w:sz w:val="28"/>
      <w:rPrChange w:id="0" w:author="Microsoft Office User" w:date="2022-02-24T11:35:00Z">
        <w:rPr>
          <w:rFonts w:ascii="宋体" w:eastAsia="黑体" w:hAnsi="宋体" w:cstheme="majorBidi"/>
          <w:b/>
          <w:bCs/>
          <w:kern w:val="2"/>
          <w:sz w:val="28"/>
          <w:szCs w:val="24"/>
          <w:lang w:val="en-US" w:eastAsia="zh-CN" w:bidi="ar-SA"/>
        </w:rPr>
      </w:rPrChange>
    </w:rPr>
  </w:style>
  <w:style w:type="paragraph" w:styleId="3">
    <w:name w:val="heading 3"/>
    <w:basedOn w:val="a"/>
    <w:next w:val="a"/>
    <w:link w:val="32"/>
    <w:autoRedefine/>
    <w:uiPriority w:val="9"/>
    <w:qFormat/>
    <w:rsid w:val="00AD4EA1"/>
    <w:pPr>
      <w:keepNext/>
      <w:keepLines/>
      <w:ind w:firstLineChars="0" w:firstLine="0"/>
      <w:outlineLvl w:val="2"/>
    </w:pPr>
    <w:rPr>
      <w:rFonts w:asciiTheme="minorHAnsi" w:eastAsia="黑体" w:hAnsiTheme="minorHAnsi" w:cstheme="minorBidi"/>
      <w:sz w:val="24"/>
    </w:rPr>
  </w:style>
  <w:style w:type="paragraph" w:styleId="4">
    <w:name w:val="heading 4"/>
    <w:basedOn w:val="a"/>
    <w:next w:val="a"/>
    <w:link w:val="41"/>
    <w:uiPriority w:val="9"/>
    <w:qFormat/>
    <w:rsid w:val="00134231"/>
    <w:pPr>
      <w:keepNext/>
      <w:keepLines/>
      <w:outlineLvl w:val="3"/>
    </w:pPr>
    <w:rPr>
      <w:rFonts w:asciiTheme="minorHAnsi" w:eastAsia="黑体" w:hAnsiTheme="minorHAnsi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BB3432"/>
    <w:pPr>
      <w:keepNext/>
      <w:keepLines/>
      <w:ind w:leftChars="200" w:left="20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7E9C"/>
    <w:rPr>
      <w:rFonts w:ascii="宋体" w:eastAsia="黑体" w:hAnsi="宋体" w:cstheme="majorBidi"/>
      <w:b/>
      <w:bCs/>
      <w:sz w:val="28"/>
      <w:szCs w:val="24"/>
    </w:rPr>
  </w:style>
  <w:style w:type="character" w:customStyle="1" w:styleId="30">
    <w:name w:val="标题 3 字符"/>
    <w:basedOn w:val="a0"/>
    <w:uiPriority w:val="9"/>
    <w:rsid w:val="00BA520F"/>
    <w:rPr>
      <w:rFonts w:eastAsia="黑体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1967FC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40">
    <w:name w:val="标题 4 字符"/>
    <w:basedOn w:val="a0"/>
    <w:uiPriority w:val="9"/>
    <w:rsid w:val="00862082"/>
    <w:rPr>
      <w:rFonts w:ascii="Times New Roman" w:eastAsia="宋体" w:hAnsi="Times New Roman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B3432"/>
    <w:rPr>
      <w:rFonts w:ascii="Times New Roman" w:eastAsia="宋体" w:hAnsi="Times New Roman"/>
      <w:b/>
      <w:bCs/>
      <w:szCs w:val="28"/>
    </w:rPr>
  </w:style>
  <w:style w:type="paragraph" w:customStyle="1" w:styleId="-">
    <w:name w:val="超链接-自定义"/>
    <w:basedOn w:val="a"/>
    <w:link w:val="-0"/>
    <w:qFormat/>
    <w:rsid w:val="00C20FF9"/>
    <w:rPr>
      <w:rFonts w:ascii="TimesNewRomanPSMT" w:eastAsia="Times New Roman" w:hAnsi="TimesNewRomanPSMT"/>
      <w:color w:val="4472C4" w:themeColor="accent1"/>
    </w:rPr>
  </w:style>
  <w:style w:type="character" w:customStyle="1" w:styleId="-0">
    <w:name w:val="超链接-自定义 字符"/>
    <w:basedOn w:val="a0"/>
    <w:link w:val="-"/>
    <w:rsid w:val="00C20FF9"/>
    <w:rPr>
      <w:rFonts w:ascii="TimesNewRomanPSMT" w:eastAsia="Times New Roman" w:hAnsi="TimesNewRomanPSMT"/>
      <w:color w:val="4472C4" w:themeColor="accent1"/>
      <w:sz w:val="24"/>
    </w:rPr>
  </w:style>
  <w:style w:type="paragraph" w:customStyle="1" w:styleId="a3">
    <w:name w:val="摘要"/>
    <w:basedOn w:val="1"/>
    <w:link w:val="a4"/>
    <w:qFormat/>
    <w:rsid w:val="0029253A"/>
    <w:pPr>
      <w:spacing w:line="288" w:lineRule="auto"/>
    </w:pPr>
    <w:rPr>
      <w:sz w:val="30"/>
      <w:szCs w:val="30"/>
    </w:rPr>
  </w:style>
  <w:style w:type="character" w:customStyle="1" w:styleId="a4">
    <w:name w:val="摘要 字符"/>
    <w:basedOn w:val="10"/>
    <w:link w:val="a3"/>
    <w:rsid w:val="0029253A"/>
    <w:rPr>
      <w:rFonts w:ascii="Times New Roman" w:eastAsia="黑体" w:hAnsi="Times New Roman"/>
      <w:b/>
      <w:bCs/>
      <w:kern w:val="44"/>
      <w:sz w:val="30"/>
      <w:szCs w:val="30"/>
    </w:rPr>
  </w:style>
  <w:style w:type="paragraph" w:customStyle="1" w:styleId="a5">
    <w:name w:val="题目"/>
    <w:basedOn w:val="1"/>
    <w:link w:val="a6"/>
    <w:qFormat/>
    <w:rsid w:val="0029253A"/>
    <w:pPr>
      <w:spacing w:line="288" w:lineRule="auto"/>
    </w:pPr>
  </w:style>
  <w:style w:type="character" w:customStyle="1" w:styleId="a6">
    <w:name w:val="题目 字符"/>
    <w:basedOn w:val="10"/>
    <w:link w:val="a5"/>
    <w:rsid w:val="0029253A"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a7">
    <w:name w:val="图例"/>
    <w:basedOn w:val="a"/>
    <w:link w:val="a8"/>
    <w:qFormat/>
    <w:rsid w:val="00CC78A8"/>
    <w:pPr>
      <w:jc w:val="center"/>
    </w:pPr>
  </w:style>
  <w:style w:type="character" w:customStyle="1" w:styleId="a8">
    <w:name w:val="图例 字符"/>
    <w:basedOn w:val="a0"/>
    <w:link w:val="a7"/>
    <w:rsid w:val="00CC78A8"/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a9">
    <w:name w:val="结构强调"/>
    <w:basedOn w:val="a"/>
    <w:link w:val="aa"/>
    <w:qFormat/>
    <w:rsid w:val="00A41BFE"/>
    <w:pPr>
      <w:spacing w:line="360" w:lineRule="auto"/>
      <w:ind w:firstLine="482"/>
      <w:textAlignment w:val="center"/>
    </w:pPr>
    <w:rPr>
      <w:rFonts w:ascii="黑体" w:eastAsia="黑体" w:hAnsi="黑体"/>
      <w:b/>
    </w:rPr>
  </w:style>
  <w:style w:type="character" w:customStyle="1" w:styleId="aa">
    <w:name w:val="结构强调 字符"/>
    <w:basedOn w:val="a0"/>
    <w:link w:val="a9"/>
    <w:rsid w:val="00A41BFE"/>
    <w:rPr>
      <w:rFonts w:ascii="黑体" w:eastAsia="黑体" w:hAnsi="黑体"/>
      <w:b/>
      <w:sz w:val="24"/>
    </w:rPr>
  </w:style>
  <w:style w:type="paragraph" w:customStyle="1" w:styleId="ab">
    <w:name w:val="表格"/>
    <w:basedOn w:val="a"/>
    <w:link w:val="ac"/>
    <w:qFormat/>
    <w:rsid w:val="0015512D"/>
    <w:pPr>
      <w:ind w:firstLine="420"/>
      <w:jc w:val="left"/>
    </w:pPr>
  </w:style>
  <w:style w:type="character" w:customStyle="1" w:styleId="ac">
    <w:name w:val="表格 字符"/>
    <w:basedOn w:val="a0"/>
    <w:link w:val="ab"/>
    <w:rsid w:val="0015512D"/>
    <w:rPr>
      <w:rFonts w:ascii="Times New Roman" w:eastAsia="宋体" w:hAnsi="Times New Roman" w:cs="宋体"/>
      <w:kern w:val="0"/>
      <w:szCs w:val="20"/>
    </w:rPr>
  </w:style>
  <w:style w:type="paragraph" w:customStyle="1" w:styleId="ad">
    <w:name w:val="居中对齐"/>
    <w:basedOn w:val="ab"/>
    <w:link w:val="ae"/>
    <w:qFormat/>
    <w:rsid w:val="0015512D"/>
    <w:pPr>
      <w:ind w:firstLine="0"/>
      <w:jc w:val="center"/>
    </w:pPr>
  </w:style>
  <w:style w:type="character" w:customStyle="1" w:styleId="ae">
    <w:name w:val="居中对齐 字符"/>
    <w:basedOn w:val="ac"/>
    <w:link w:val="ad"/>
    <w:rsid w:val="0015512D"/>
    <w:rPr>
      <w:rFonts w:ascii="Times New Roman" w:eastAsia="宋体" w:hAnsi="Times New Roman" w:cs="宋体"/>
      <w:kern w:val="0"/>
      <w:szCs w:val="20"/>
    </w:rPr>
  </w:style>
  <w:style w:type="paragraph" w:customStyle="1" w:styleId="af">
    <w:name w:val="突出"/>
    <w:basedOn w:val="a"/>
    <w:link w:val="af0"/>
    <w:autoRedefine/>
    <w:qFormat/>
    <w:rsid w:val="009C0BC3"/>
    <w:pPr>
      <w:autoSpaceDE w:val="0"/>
      <w:autoSpaceDN w:val="0"/>
      <w:adjustRightInd w:val="0"/>
      <w:jc w:val="left"/>
    </w:pPr>
    <w:rPr>
      <w:rFonts w:eastAsia="黑体" w:cs="NimbusRomNo9L-Regu"/>
      <w:b/>
      <w:sz w:val="28"/>
    </w:rPr>
  </w:style>
  <w:style w:type="character" w:customStyle="1" w:styleId="af0">
    <w:name w:val="突出 字符"/>
    <w:basedOn w:val="a0"/>
    <w:link w:val="af"/>
    <w:rsid w:val="009C0BC3"/>
    <w:rPr>
      <w:rFonts w:ascii="Times New Roman" w:eastAsia="黑体" w:hAnsi="Times New Roman" w:cs="NimbusRomNo9L-Regu"/>
      <w:b/>
      <w:kern w:val="0"/>
      <w:sz w:val="28"/>
      <w:szCs w:val="20"/>
    </w:rPr>
  </w:style>
  <w:style w:type="paragraph" w:customStyle="1" w:styleId="af1">
    <w:name w:val="无缩进正文"/>
    <w:basedOn w:val="a"/>
    <w:link w:val="af2"/>
    <w:qFormat/>
    <w:rsid w:val="009C0BC3"/>
  </w:style>
  <w:style w:type="character" w:customStyle="1" w:styleId="af2">
    <w:name w:val="无缩进正文 字符"/>
    <w:basedOn w:val="a0"/>
    <w:link w:val="af1"/>
    <w:rsid w:val="009C0BC3"/>
    <w:rPr>
      <w:rFonts w:ascii="Times New Roman" w:eastAsia="宋体" w:hAnsi="Times New Roman" w:cs="宋体"/>
      <w:color w:val="000000"/>
      <w:kern w:val="0"/>
      <w:szCs w:val="20"/>
    </w:rPr>
  </w:style>
  <w:style w:type="character" w:customStyle="1" w:styleId="31">
    <w:name w:val="标题 3 字符1"/>
    <w:uiPriority w:val="9"/>
    <w:qFormat/>
    <w:rsid w:val="00134231"/>
    <w:rPr>
      <w:rFonts w:eastAsia="黑体"/>
      <w:sz w:val="24"/>
      <w:szCs w:val="24"/>
    </w:rPr>
  </w:style>
  <w:style w:type="character" w:customStyle="1" w:styleId="41">
    <w:name w:val="标题 4 字符1"/>
    <w:link w:val="4"/>
    <w:uiPriority w:val="9"/>
    <w:rsid w:val="00134231"/>
    <w:rPr>
      <w:rFonts w:eastAsia="黑体"/>
      <w:sz w:val="24"/>
      <w:szCs w:val="24"/>
    </w:rPr>
  </w:style>
  <w:style w:type="character" w:customStyle="1" w:styleId="32">
    <w:name w:val="标题 3 字符2"/>
    <w:link w:val="3"/>
    <w:uiPriority w:val="9"/>
    <w:qFormat/>
    <w:rsid w:val="00AD4EA1"/>
    <w:rPr>
      <w:rFonts w:eastAsia="黑体"/>
      <w:sz w:val="24"/>
      <w:szCs w:val="24"/>
    </w:rPr>
  </w:style>
  <w:style w:type="table" w:styleId="af3">
    <w:name w:val="Table Grid"/>
    <w:basedOn w:val="a1"/>
    <w:qFormat/>
    <w:rsid w:val="00C15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annotation reference"/>
    <w:basedOn w:val="a0"/>
    <w:uiPriority w:val="99"/>
    <w:semiHidden/>
    <w:unhideWhenUsed/>
    <w:rsid w:val="00C15596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C15596"/>
    <w:pPr>
      <w:widowControl/>
      <w:spacing w:line="288" w:lineRule="auto"/>
      <w:jc w:val="left"/>
    </w:pPr>
    <w:rPr>
      <w:rFonts w:cstheme="minorBidi"/>
      <w:szCs w:val="21"/>
    </w:rPr>
  </w:style>
  <w:style w:type="character" w:customStyle="1" w:styleId="af6">
    <w:name w:val="批注文字 字符"/>
    <w:basedOn w:val="a0"/>
    <w:link w:val="af5"/>
    <w:uiPriority w:val="99"/>
    <w:semiHidden/>
    <w:rsid w:val="00C15596"/>
    <w:rPr>
      <w:rFonts w:ascii="Times New Roman" w:eastAsia="宋体" w:hAnsi="Times New Roman"/>
      <w:szCs w:val="21"/>
    </w:rPr>
  </w:style>
  <w:style w:type="paragraph" w:styleId="af7">
    <w:name w:val="Balloon Text"/>
    <w:basedOn w:val="a"/>
    <w:link w:val="af8"/>
    <w:uiPriority w:val="99"/>
    <w:semiHidden/>
    <w:unhideWhenUsed/>
    <w:rsid w:val="00C15596"/>
    <w:rPr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C15596"/>
    <w:rPr>
      <w:rFonts w:ascii="Times New Roman" w:eastAsia="宋体" w:hAnsi="Times New Roman" w:cs="Times New Roman"/>
      <w:sz w:val="18"/>
      <w:szCs w:val="18"/>
    </w:rPr>
  </w:style>
  <w:style w:type="paragraph" w:styleId="af9">
    <w:name w:val="Note Heading"/>
    <w:basedOn w:val="a"/>
    <w:next w:val="a"/>
    <w:link w:val="afa"/>
    <w:rsid w:val="00A731FC"/>
    <w:pPr>
      <w:spacing w:line="360" w:lineRule="auto"/>
      <w:ind w:firstLineChars="0" w:firstLine="0"/>
      <w:jc w:val="center"/>
    </w:pPr>
    <w:rPr>
      <w:rFonts w:ascii="Arial" w:eastAsia="微软雅黑" w:hAnsi="Arial"/>
    </w:rPr>
  </w:style>
  <w:style w:type="character" w:customStyle="1" w:styleId="afa">
    <w:name w:val="注释标题 字符"/>
    <w:basedOn w:val="a0"/>
    <w:link w:val="af9"/>
    <w:rsid w:val="00A731FC"/>
    <w:rPr>
      <w:rFonts w:ascii="Arial" w:eastAsia="微软雅黑" w:hAnsi="Arial" w:cs="Times New Roman"/>
      <w:szCs w:val="24"/>
    </w:rPr>
  </w:style>
  <w:style w:type="paragraph" w:styleId="afb">
    <w:name w:val="header"/>
    <w:basedOn w:val="a"/>
    <w:link w:val="afc"/>
    <w:uiPriority w:val="99"/>
    <w:unhideWhenUsed/>
    <w:rsid w:val="00365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365809"/>
    <w:rPr>
      <w:rFonts w:ascii="Times New Roman" w:eastAsia="宋体" w:hAnsi="Times New Roman" w:cs="Times New Roman"/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365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365809"/>
    <w:rPr>
      <w:rFonts w:ascii="Times New Roman" w:eastAsia="宋体" w:hAnsi="Times New Roman" w:cs="Times New Roman"/>
      <w:sz w:val="18"/>
      <w:szCs w:val="18"/>
    </w:rPr>
  </w:style>
  <w:style w:type="paragraph" w:styleId="aff">
    <w:name w:val="annotation subject"/>
    <w:basedOn w:val="af5"/>
    <w:next w:val="af5"/>
    <w:link w:val="aff0"/>
    <w:uiPriority w:val="99"/>
    <w:semiHidden/>
    <w:unhideWhenUsed/>
    <w:rsid w:val="00C069A7"/>
    <w:pPr>
      <w:widowControl w:val="0"/>
      <w:spacing w:line="240" w:lineRule="auto"/>
    </w:pPr>
    <w:rPr>
      <w:rFonts w:cs="Times New Roman"/>
      <w:b/>
      <w:bCs/>
      <w:szCs w:val="24"/>
    </w:rPr>
  </w:style>
  <w:style w:type="character" w:customStyle="1" w:styleId="aff0">
    <w:name w:val="批注主题 字符"/>
    <w:basedOn w:val="af6"/>
    <w:link w:val="aff"/>
    <w:uiPriority w:val="99"/>
    <w:semiHidden/>
    <w:rsid w:val="00C069A7"/>
    <w:rPr>
      <w:rFonts w:ascii="Times New Roman" w:eastAsia="宋体" w:hAnsi="Times New Roman" w:cs="Times New Roman"/>
      <w:b/>
      <w:bCs/>
      <w:szCs w:val="24"/>
    </w:rPr>
  </w:style>
  <w:style w:type="paragraph" w:styleId="aff1">
    <w:name w:val="Revision"/>
    <w:hidden/>
    <w:uiPriority w:val="99"/>
    <w:semiHidden/>
    <w:rsid w:val="008927F2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6EE77-1568-4E8F-AD69-963519053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</dc:creator>
  <cp:keywords/>
  <dc:description/>
  <cp:lastModifiedBy>Bernard</cp:lastModifiedBy>
  <cp:revision>8</cp:revision>
  <dcterms:created xsi:type="dcterms:W3CDTF">2022-03-18T06:35:00Z</dcterms:created>
  <dcterms:modified xsi:type="dcterms:W3CDTF">2022-09-14T04:25:00Z</dcterms:modified>
</cp:coreProperties>
</file>