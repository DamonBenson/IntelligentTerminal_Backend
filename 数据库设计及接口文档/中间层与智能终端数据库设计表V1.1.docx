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02834" w14:textId="596DBDEF" w:rsidR="00C9440B" w:rsidRDefault="00C73159" w:rsidP="00C9440B">
      <w:pPr>
        <w:ind w:firstLine="420"/>
        <w:jc w:val="center"/>
        <w:rPr>
          <w:rStyle w:val="ab"/>
        </w:rPr>
      </w:pPr>
      <w:r>
        <w:rPr>
          <w:rStyle w:val="ab"/>
          <w:rFonts w:hint="eastAsia"/>
        </w:rPr>
        <w:t>中间层与智能终端数据库</w:t>
      </w:r>
      <w:r w:rsidR="00C9440B">
        <w:rPr>
          <w:rStyle w:val="ab"/>
          <w:rFonts w:hint="eastAsia"/>
        </w:rPr>
        <w:t>设计文档</w:t>
      </w:r>
    </w:p>
    <w:p w14:paraId="6423575D" w14:textId="77777777" w:rsidR="00C9440B" w:rsidRDefault="00C9440B" w:rsidP="00C9440B">
      <w:pPr>
        <w:rPr>
          <w:rFonts w:ascii="宋体" w:eastAsia="宋体" w:hAnsi="宋体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版本修订表</w:t>
      </w:r>
      <w:r>
        <w:rPr>
          <w:rFonts w:ascii="宋体" w:hAnsi="宋体" w:hint="eastAsia"/>
          <w:b/>
        </w:rPr>
        <w:fldChar w:fldCharType="begin"/>
      </w:r>
      <w:r>
        <w:rPr>
          <w:rFonts w:ascii="宋体" w:hAnsi="宋体" w:hint="eastAsia"/>
          <w:b/>
        </w:rPr>
        <w:instrText xml:space="preserve"> DOCVARIABLE test1 \* MERGEFORMAT </w:instrText>
      </w:r>
      <w:r>
        <w:rPr>
          <w:rFonts w:ascii="宋体" w:hAnsi="宋体" w:hint="eastAsia"/>
          <w:b/>
        </w:rPr>
        <w:fldChar w:fldCharType="end"/>
      </w:r>
    </w:p>
    <w:tbl>
      <w:tblPr>
        <w:tblW w:w="9090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307"/>
        <w:gridCol w:w="851"/>
        <w:gridCol w:w="1417"/>
        <w:gridCol w:w="1276"/>
        <w:gridCol w:w="1134"/>
        <w:gridCol w:w="3105"/>
      </w:tblGrid>
      <w:tr w:rsidR="00C9440B" w14:paraId="11F7E6FF" w14:textId="77777777" w:rsidTr="00C9440B">
        <w:trPr>
          <w:cantSplit/>
        </w:trPr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hideMark/>
          </w:tcPr>
          <w:p w14:paraId="3ADB6A05" w14:textId="77777777" w:rsidR="00C9440B" w:rsidRDefault="00C944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hideMark/>
          </w:tcPr>
          <w:p w14:paraId="0E7F167D" w14:textId="77777777" w:rsidR="00C9440B" w:rsidRDefault="00C944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hideMark/>
          </w:tcPr>
          <w:p w14:paraId="3C8E76A1" w14:textId="77777777" w:rsidR="00C9440B" w:rsidRDefault="00C944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127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hideMark/>
          </w:tcPr>
          <w:p w14:paraId="4069C153" w14:textId="77777777" w:rsidR="00C9440B" w:rsidRDefault="00C944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修改人</w:t>
            </w:r>
          </w:p>
        </w:tc>
        <w:tc>
          <w:tcPr>
            <w:tcW w:w="113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hideMark/>
          </w:tcPr>
          <w:p w14:paraId="342A67E4" w14:textId="77777777" w:rsidR="00C9440B" w:rsidRDefault="00C944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审核人</w:t>
            </w:r>
          </w:p>
        </w:tc>
        <w:tc>
          <w:tcPr>
            <w:tcW w:w="310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9E06E64" w14:textId="77777777" w:rsidR="00C9440B" w:rsidRDefault="00C944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C9440B" w14:paraId="4251DBC6" w14:textId="77777777" w:rsidTr="00C9440B">
        <w:trPr>
          <w:cantSplit/>
        </w:trPr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E6570FE" w14:textId="77777777" w:rsidR="00C9440B" w:rsidRDefault="00C9440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V1.0</w:t>
            </w: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4ACAE7E" w14:textId="77777777" w:rsidR="00C9440B" w:rsidRDefault="00C9440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FAEF91B" w14:textId="13BA7D65" w:rsidR="00C9440B" w:rsidRDefault="00C9440B">
            <w:pPr>
              <w:ind w:leftChars="15" w:left="31" w:rightChars="-44" w:right="-92"/>
              <w:jc w:val="left"/>
              <w:rPr>
                <w:rFonts w:ascii="宋体" w:hAnsi="宋体"/>
                <w:szCs w:val="21"/>
              </w:rPr>
            </w:pPr>
            <w:r w:rsidRPr="00C9440B">
              <w:rPr>
                <w:rFonts w:ascii="宋体" w:hAnsi="宋体"/>
                <w:szCs w:val="21"/>
              </w:rPr>
              <w:t>20210802</w:t>
            </w:r>
          </w:p>
        </w:tc>
        <w:tc>
          <w:tcPr>
            <w:tcW w:w="127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69758C6" w14:textId="552946D5" w:rsidR="00C9440B" w:rsidRDefault="00C9440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黄文伟、张卓然。</w:t>
            </w:r>
          </w:p>
        </w:tc>
        <w:tc>
          <w:tcPr>
            <w:tcW w:w="113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358735" w14:textId="77777777" w:rsidR="00C9440B" w:rsidRDefault="00C9440B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1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B90EFF2" w14:textId="77777777" w:rsidR="00C9440B" w:rsidRDefault="00C9440B">
            <w:pPr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通证层开发排</w:t>
            </w:r>
            <w:proofErr w:type="gramEnd"/>
            <w:r>
              <w:rPr>
                <w:rFonts w:ascii="宋体" w:hAnsi="宋体" w:hint="eastAsia"/>
                <w:szCs w:val="21"/>
              </w:rPr>
              <w:t>期后，首次整理。</w:t>
            </w:r>
          </w:p>
        </w:tc>
      </w:tr>
      <w:tr w:rsidR="00C9440B" w14:paraId="3333AE6A" w14:textId="77777777" w:rsidTr="001D3FCC">
        <w:trPr>
          <w:cantSplit/>
        </w:trPr>
        <w:tc>
          <w:tcPr>
            <w:tcW w:w="13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96911FF" w14:textId="77777777" w:rsidR="00C9440B" w:rsidRDefault="00C9440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V1.1.2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EE44006" w14:textId="77777777" w:rsidR="00C9440B" w:rsidRDefault="00C9440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更改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578FE99" w14:textId="1D707E5C" w:rsidR="00C9440B" w:rsidRDefault="00C9440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20220</w:t>
            </w:r>
            <w:r w:rsidR="001D3FCC">
              <w:rPr>
                <w:rFonts w:ascii="宋体" w:hAnsi="宋体"/>
                <w:szCs w:val="21"/>
              </w:rPr>
              <w:t>9</w:t>
            </w:r>
            <w:r>
              <w:rPr>
                <w:rFonts w:ascii="宋体" w:hAnsi="宋体" w:hint="eastAsia"/>
                <w:szCs w:val="21"/>
              </w:rPr>
              <w:t>0</w:t>
            </w:r>
            <w:r w:rsidR="001D3FCC"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DCBF3F3" w14:textId="2B046781" w:rsidR="00C9440B" w:rsidRDefault="0065233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黄文伟。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5A65E0" w14:textId="77777777" w:rsidR="00C9440B" w:rsidRDefault="00C9440B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1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44F59C5" w14:textId="30ADAC70" w:rsidR="003430EB" w:rsidRDefault="00652336" w:rsidP="008F797D">
            <w:pPr>
              <w:wordWrap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服务器丢失后，首次更新数据库设计文档</w:t>
            </w:r>
            <w:r w:rsidR="00174EEB">
              <w:rPr>
                <w:rFonts w:ascii="宋体" w:hAnsi="宋体" w:hint="eastAsia"/>
                <w:szCs w:val="21"/>
              </w:rPr>
              <w:t>，兼容“</w:t>
            </w:r>
            <w:r w:rsidR="00174EEB" w:rsidRPr="00174EEB">
              <w:rPr>
                <w:rFonts w:ascii="宋体" w:hAnsi="宋体" w:hint="eastAsia"/>
                <w:szCs w:val="21"/>
              </w:rPr>
              <w:t>交易监听数据库设计表</w:t>
            </w:r>
            <w:r w:rsidR="00174EEB" w:rsidRPr="00174EEB">
              <w:rPr>
                <w:rFonts w:ascii="宋体" w:hAnsi="宋体" w:hint="eastAsia"/>
                <w:szCs w:val="21"/>
              </w:rPr>
              <w:t>V1.2.6</w:t>
            </w:r>
            <w:r w:rsidR="00174EEB">
              <w:rPr>
                <w:rFonts w:ascii="宋体" w:hAnsi="宋体" w:hint="eastAsia"/>
                <w:szCs w:val="21"/>
              </w:rPr>
              <w:t>”。</w:t>
            </w:r>
            <w:bookmarkStart w:id="0" w:name="_GoBack"/>
            <w:bookmarkEnd w:id="0"/>
          </w:p>
        </w:tc>
      </w:tr>
      <w:tr w:rsidR="00C9440B" w14:paraId="07494280" w14:textId="77777777" w:rsidTr="00C9440B">
        <w:trPr>
          <w:cantSplit/>
        </w:trPr>
        <w:tc>
          <w:tcPr>
            <w:tcW w:w="130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5ADDE5F8" w14:textId="77777777" w:rsidR="00C9440B" w:rsidRDefault="00C9440B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DCC4C77" w14:textId="77777777" w:rsidR="00C9440B" w:rsidRDefault="00C9440B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719E2959" w14:textId="77777777" w:rsidR="00C9440B" w:rsidRDefault="00C9440B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5BA53D68" w14:textId="77777777" w:rsidR="00C9440B" w:rsidRDefault="00C9440B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6D31A535" w14:textId="77777777" w:rsidR="00C9440B" w:rsidRDefault="00C9440B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310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249BC7B5" w14:textId="77777777" w:rsidR="00C9440B" w:rsidRDefault="00C9440B">
            <w:pPr>
              <w:ind w:firstLine="420"/>
              <w:jc w:val="left"/>
              <w:rPr>
                <w:rFonts w:ascii="宋体" w:hAnsi="宋体"/>
              </w:rPr>
            </w:pPr>
          </w:p>
        </w:tc>
      </w:tr>
    </w:tbl>
    <w:p w14:paraId="2088D084" w14:textId="77777777" w:rsidR="00C9440B" w:rsidRDefault="00C9440B" w:rsidP="00C9440B">
      <w:pPr>
        <w:pStyle w:val="a8"/>
        <w:ind w:firstLineChars="0" w:firstLine="0"/>
      </w:pPr>
    </w:p>
    <w:p w14:paraId="3BB40B48" w14:textId="77777777" w:rsidR="00C9440B" w:rsidRDefault="00C9440B" w:rsidP="00C9440B">
      <w:pPr>
        <w:widowControl/>
        <w:jc w:val="left"/>
      </w:pPr>
      <w:r>
        <w:rPr>
          <w:kern w:val="0"/>
        </w:rPr>
        <w:br w:type="page"/>
      </w:r>
    </w:p>
    <w:p w14:paraId="05218CE5" w14:textId="77777777" w:rsidR="00C9440B" w:rsidRDefault="00C9440B" w:rsidP="00C9440B">
      <w:pPr>
        <w:pStyle w:val="2"/>
      </w:pPr>
      <w:r>
        <w:rPr>
          <w:rFonts w:hint="eastAsia"/>
        </w:rPr>
        <w:lastRenderedPageBreak/>
        <w:t>数据结构对应版本</w:t>
      </w:r>
    </w:p>
    <w:p w14:paraId="7326E875" w14:textId="77777777" w:rsidR="00C9440B" w:rsidRDefault="00C9440B" w:rsidP="00C9440B">
      <w:pPr>
        <w:pStyle w:val="a8"/>
        <w:ind w:firstLineChars="0" w:firstLine="0"/>
        <w:rPr>
          <w:b w:val="0"/>
          <w:sz w:val="24"/>
        </w:rPr>
      </w:pPr>
      <w:r>
        <w:rPr>
          <w:rFonts w:hint="eastAsia"/>
          <w:b w:val="0"/>
          <w:sz w:val="24"/>
        </w:rPr>
        <w:t>作品存证</w:t>
      </w:r>
      <w:r>
        <w:rPr>
          <w:b w:val="0"/>
          <w:sz w:val="24"/>
        </w:rPr>
        <w:t xml:space="preserve"> Token </w:t>
      </w:r>
    </w:p>
    <w:p w14:paraId="36B0C458" w14:textId="77777777" w:rsidR="00C9440B" w:rsidRDefault="00C9440B" w:rsidP="00C9440B">
      <w:pPr>
        <w:pStyle w:val="a8"/>
        <w:ind w:firstLineChars="0" w:firstLine="420"/>
        <w:rPr>
          <w:b w:val="0"/>
          <w:sz w:val="24"/>
        </w:rPr>
      </w:pPr>
      <w:r>
        <w:rPr>
          <w:rFonts w:hint="eastAsia"/>
          <w:b w:val="0"/>
          <w:sz w:val="24"/>
        </w:rPr>
        <w:t>京东</w:t>
      </w:r>
      <w:r>
        <w:rPr>
          <w:b w:val="0"/>
          <w:sz w:val="24"/>
        </w:rPr>
        <w:t>-</w:t>
      </w:r>
      <w:r>
        <w:rPr>
          <w:rFonts w:hint="eastAsia"/>
          <w:b w:val="0"/>
          <w:sz w:val="24"/>
        </w:rPr>
        <w:t>百度</w:t>
      </w:r>
      <w:r>
        <w:rPr>
          <w:b w:val="0"/>
          <w:sz w:val="24"/>
        </w:rPr>
        <w:t xml:space="preserve"> </w:t>
      </w:r>
      <w:r>
        <w:rPr>
          <w:rFonts w:hint="eastAsia"/>
          <w:b w:val="0"/>
          <w:sz w:val="24"/>
        </w:rPr>
        <w:t>平台层与智能授权系统接口文档</w:t>
      </w:r>
      <w:r>
        <w:rPr>
          <w:b w:val="0"/>
          <w:sz w:val="24"/>
        </w:rPr>
        <w:t>1228.docx</w:t>
      </w:r>
    </w:p>
    <w:p w14:paraId="366936EA" w14:textId="77777777" w:rsidR="00C9440B" w:rsidRDefault="00C9440B" w:rsidP="00C9440B">
      <w:pPr>
        <w:pStyle w:val="a8"/>
        <w:ind w:firstLineChars="0" w:firstLine="0"/>
        <w:rPr>
          <w:b w:val="0"/>
          <w:sz w:val="24"/>
        </w:rPr>
      </w:pPr>
      <w:proofErr w:type="gramStart"/>
      <w:r>
        <w:rPr>
          <w:rFonts w:hint="eastAsia"/>
          <w:b w:val="0"/>
          <w:sz w:val="24"/>
        </w:rPr>
        <w:t>版权通证</w:t>
      </w:r>
      <w:proofErr w:type="gram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copyrightToken</w:t>
      </w:r>
      <w:proofErr w:type="spellEnd"/>
      <w:r>
        <w:rPr>
          <w:b w:val="0"/>
          <w:sz w:val="24"/>
        </w:rPr>
        <w:t xml:space="preserve"> </w:t>
      </w:r>
    </w:p>
    <w:p w14:paraId="7D6C8BC4" w14:textId="77777777" w:rsidR="00C9440B" w:rsidRDefault="00C9440B" w:rsidP="00C9440B">
      <w:pPr>
        <w:pStyle w:val="a8"/>
        <w:ind w:firstLineChars="0" w:firstLine="420"/>
        <w:rPr>
          <w:b w:val="0"/>
          <w:bCs/>
          <w:sz w:val="24"/>
        </w:rPr>
      </w:pPr>
      <w:proofErr w:type="gramStart"/>
      <w:r>
        <w:rPr>
          <w:rFonts w:hint="eastAsia"/>
          <w:b w:val="0"/>
          <w:sz w:val="24"/>
        </w:rPr>
        <w:t>通证层</w:t>
      </w:r>
      <w:proofErr w:type="gramEnd"/>
      <w:r>
        <w:rPr>
          <w:rFonts w:hint="eastAsia"/>
          <w:b w:val="0"/>
          <w:sz w:val="24"/>
        </w:rPr>
        <w:t>接口文档</w:t>
      </w:r>
      <w:r>
        <w:rPr>
          <w:b w:val="0"/>
          <w:sz w:val="24"/>
        </w:rPr>
        <w:t xml:space="preserve">V1.4.2 - </w:t>
      </w:r>
      <w:r>
        <w:rPr>
          <w:rFonts w:hint="eastAsia"/>
          <w:b w:val="0"/>
          <w:sz w:val="24"/>
        </w:rPr>
        <w:t>指令集</w:t>
      </w:r>
      <w:r>
        <w:rPr>
          <w:b w:val="0"/>
          <w:sz w:val="24"/>
        </w:rPr>
        <w:t>.docx</w:t>
      </w:r>
    </w:p>
    <w:p w14:paraId="483AD976" w14:textId="77777777" w:rsidR="00C9440B" w:rsidRDefault="00C9440B" w:rsidP="00C9440B">
      <w:pPr>
        <w:pStyle w:val="2"/>
      </w:pPr>
      <w:r>
        <w:rPr>
          <w:rFonts w:hint="eastAsia"/>
        </w:rPr>
        <w:t>主键用红色填充标识</w:t>
      </w:r>
    </w:p>
    <w:p w14:paraId="14B55611" w14:textId="70287B61" w:rsidR="00C9440B" w:rsidRDefault="00C9440B" w:rsidP="00C9440B">
      <w:pPr>
        <w:pStyle w:val="a8"/>
        <w:ind w:firstLineChars="0" w:firstLine="0"/>
        <w:rPr>
          <w:bCs/>
        </w:rPr>
      </w:pPr>
      <w:r>
        <w:rPr>
          <w:noProof/>
        </w:rPr>
        <w:drawing>
          <wp:inline distT="0" distB="0" distL="0" distR="0" wp14:anchorId="41E160EC" wp14:editId="075C0495">
            <wp:extent cx="5281930" cy="1774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3879F" w14:textId="77777777" w:rsidR="00C9440B" w:rsidRDefault="00C9440B" w:rsidP="00C9440B">
      <w:pPr>
        <w:widowControl/>
        <w:jc w:val="left"/>
        <w:rPr>
          <w:rFonts w:eastAsia="黑体" w:cs="NimbusRomNo9L-Regu"/>
          <w:b/>
          <w:sz w:val="28"/>
        </w:rPr>
      </w:pPr>
    </w:p>
    <w:p w14:paraId="77531E66" w14:textId="1E607907" w:rsidR="00C9440B" w:rsidRDefault="00C9440B" w:rsidP="00C9440B">
      <w:pPr>
        <w:pStyle w:val="a8"/>
        <w:ind w:firstLineChars="0" w:firstLine="0"/>
        <w:rPr>
          <w:bCs/>
        </w:rPr>
      </w:pPr>
    </w:p>
    <w:p w14:paraId="5D1E2C6A" w14:textId="77777777" w:rsidR="00C9440B" w:rsidRDefault="00C9440B" w:rsidP="00C9440B">
      <w:pPr>
        <w:pStyle w:val="2"/>
      </w:pPr>
    </w:p>
    <w:p w14:paraId="530CB9A6" w14:textId="77777777" w:rsidR="00FB53FB" w:rsidRDefault="00FB53FB">
      <w:pPr>
        <w:widowControl/>
        <w:spacing w:line="240" w:lineRule="auto"/>
        <w:jc w:val="left"/>
        <w:rPr>
          <w:rFonts w:ascii="宋体" w:eastAsia="黑体" w:hAnsi="宋体" w:cstheme="majorBidi"/>
          <w:b/>
          <w:bCs/>
          <w:sz w:val="28"/>
        </w:rPr>
      </w:pPr>
      <w:r>
        <w:br w:type="page"/>
      </w:r>
    </w:p>
    <w:p w14:paraId="149210E4" w14:textId="1C646894" w:rsidR="00C9440B" w:rsidRDefault="00C9440B" w:rsidP="00C9440B">
      <w:pPr>
        <w:pStyle w:val="2"/>
      </w:pPr>
      <w:r>
        <w:rPr>
          <w:rFonts w:hint="eastAsia"/>
        </w:rPr>
        <w:lastRenderedPageBreak/>
        <w:t>作品存证</w:t>
      </w:r>
      <w:r>
        <w:rPr>
          <w:rFonts w:hint="eastAsia"/>
        </w:rPr>
        <w:t xml:space="preserve"> Token</w:t>
      </w:r>
    </w:p>
    <w:tbl>
      <w:tblPr>
        <w:tblStyle w:val="a3"/>
        <w:tblW w:w="4965" w:type="pct"/>
        <w:tblLook w:val="04A0" w:firstRow="1" w:lastRow="0" w:firstColumn="1" w:lastColumn="0" w:noHBand="0" w:noVBand="1"/>
      </w:tblPr>
      <w:tblGrid>
        <w:gridCol w:w="3435"/>
        <w:gridCol w:w="2145"/>
        <w:gridCol w:w="1358"/>
        <w:gridCol w:w="683"/>
        <w:gridCol w:w="2762"/>
      </w:tblGrid>
      <w:tr w:rsidR="00C9440B" w14:paraId="1C097214" w14:textId="77777777" w:rsidTr="00C9440B">
        <w:trPr>
          <w:trHeight w:val="1195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EB652" w14:textId="77777777" w:rsidR="00C9440B" w:rsidRDefault="00C9440B">
            <w:pPr>
              <w:ind w:left="8" w:hangingChars="4" w:hanging="8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54A2B" w14:textId="77777777" w:rsidR="00C9440B" w:rsidRDefault="00C9440B">
            <w:pPr>
              <w:wordWrap w:val="0"/>
              <w:ind w:left="8" w:hangingChars="4" w:hanging="8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B406A" w14:textId="77777777" w:rsidR="00C9440B" w:rsidRDefault="00C9440B">
            <w:pPr>
              <w:wordWrap w:val="0"/>
              <w:ind w:left="8" w:hangingChars="4" w:hanging="8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318D2" w14:textId="77777777" w:rsidR="00C9440B" w:rsidRDefault="00C9440B">
            <w:pPr>
              <w:ind w:left="8" w:hangingChars="4" w:hanging="8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是否非空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C02EF" w14:textId="77777777" w:rsidR="00C9440B" w:rsidRDefault="00C9440B">
            <w:pPr>
              <w:wordWrap w:val="0"/>
              <w:ind w:left="8" w:hangingChars="4" w:hanging="8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C9440B" w14:paraId="5E62183C" w14:textId="77777777" w:rsidTr="00C9440B">
        <w:trPr>
          <w:trHeight w:val="896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316A2848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baseInfo_workId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822C7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作品标识（交易哈希）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B1736" w14:textId="77777777" w:rsidR="00C9440B" w:rsidRDefault="00C9440B">
            <w:pPr>
              <w:rPr>
                <w:szCs w:val="21"/>
              </w:rPr>
            </w:pPr>
            <w:r>
              <w:t>char64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67A89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7C6CA" w14:textId="77777777" w:rsidR="00C9440B" w:rsidRDefault="00C9440B">
            <w:pPr>
              <w:ind w:left="8" w:hangingChars="4" w:hanging="8"/>
              <w:rPr>
                <w:szCs w:val="21"/>
              </w:rPr>
            </w:pPr>
          </w:p>
        </w:tc>
      </w:tr>
      <w:tr w:rsidR="00C9440B" w14:paraId="1D111FBD" w14:textId="77777777" w:rsidTr="00C9440B">
        <w:trPr>
          <w:trHeight w:val="596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8A284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baseInfo_timestamp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F914C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上链时间戳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5E774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t>bigint</w:t>
            </w:r>
            <w:proofErr w:type="spellEnd"/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D14A0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CFC8B" w14:textId="77777777" w:rsidR="00C9440B" w:rsidRDefault="00C9440B">
            <w:pPr>
              <w:ind w:left="8" w:hangingChars="4" w:hanging="8"/>
              <w:rPr>
                <w:szCs w:val="21"/>
              </w:rPr>
            </w:pPr>
          </w:p>
        </w:tc>
      </w:tr>
      <w:tr w:rsidR="00C9440B" w14:paraId="2ACF23D0" w14:textId="77777777" w:rsidTr="00C9440B">
        <w:trPr>
          <w:trHeight w:val="596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B54D3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baseInfo_address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20137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上</w:t>
            </w:r>
            <w:proofErr w:type="gramStart"/>
            <w:r>
              <w:rPr>
                <w:rFonts w:hint="eastAsia"/>
                <w:szCs w:val="21"/>
              </w:rPr>
              <w:t>传用户</w:t>
            </w:r>
            <w:proofErr w:type="gramEnd"/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5574C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2E0EB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B56D7" w14:textId="77777777" w:rsidR="00C9440B" w:rsidRDefault="00C9440B">
            <w:pPr>
              <w:ind w:left="8" w:hangingChars="4" w:hanging="8"/>
              <w:rPr>
                <w:szCs w:val="21"/>
              </w:rPr>
            </w:pPr>
          </w:p>
        </w:tc>
      </w:tr>
      <w:tr w:rsidR="00C9440B" w14:paraId="7D025BE6" w14:textId="77777777" w:rsidTr="00C9440B">
        <w:trPr>
          <w:trHeight w:val="297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DB4C2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baseInfo_workName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C5A48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作品名称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053E6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F6CEE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2C026" w14:textId="77777777" w:rsidR="00C9440B" w:rsidRDefault="00C9440B">
            <w:pPr>
              <w:ind w:left="8" w:hangingChars="4" w:hanging="8"/>
              <w:rPr>
                <w:szCs w:val="21"/>
              </w:rPr>
            </w:pPr>
          </w:p>
        </w:tc>
      </w:tr>
      <w:tr w:rsidR="00C9440B" w14:paraId="6276141D" w14:textId="77777777" w:rsidTr="00C9440B">
        <w:trPr>
          <w:trHeight w:val="3004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C8E8C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baseInfo_workType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584C6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作品类型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379B1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06C5E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A2FBB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文字</w:t>
            </w:r>
            <w:r>
              <w:rPr>
                <w:szCs w:val="21"/>
              </w:rPr>
              <w:t>2-</w:t>
            </w:r>
            <w:r>
              <w:rPr>
                <w:rFonts w:hint="eastAsia"/>
                <w:szCs w:val="21"/>
              </w:rPr>
              <w:t>口述</w:t>
            </w:r>
            <w:r>
              <w:rPr>
                <w:szCs w:val="21"/>
              </w:rPr>
              <w:t>3-</w:t>
            </w:r>
            <w:r>
              <w:rPr>
                <w:rFonts w:hint="eastAsia"/>
                <w:szCs w:val="21"/>
              </w:rPr>
              <w:t>音乐</w:t>
            </w:r>
            <w:r>
              <w:rPr>
                <w:szCs w:val="21"/>
              </w:rPr>
              <w:t>4-</w:t>
            </w:r>
            <w:r>
              <w:rPr>
                <w:rFonts w:hint="eastAsia"/>
                <w:szCs w:val="21"/>
              </w:rPr>
              <w:t>戏剧</w:t>
            </w:r>
            <w:r>
              <w:rPr>
                <w:szCs w:val="21"/>
              </w:rPr>
              <w:t>5-</w:t>
            </w:r>
            <w:r>
              <w:rPr>
                <w:rFonts w:hint="eastAsia"/>
                <w:szCs w:val="21"/>
              </w:rPr>
              <w:t>曲艺</w:t>
            </w:r>
            <w:r>
              <w:rPr>
                <w:szCs w:val="21"/>
              </w:rPr>
              <w:t>6-</w:t>
            </w:r>
            <w:r>
              <w:rPr>
                <w:rFonts w:hint="eastAsia"/>
                <w:szCs w:val="21"/>
              </w:rPr>
              <w:t>舞蹈</w:t>
            </w:r>
            <w:r>
              <w:rPr>
                <w:szCs w:val="21"/>
              </w:rPr>
              <w:t>7-</w:t>
            </w:r>
            <w:r>
              <w:rPr>
                <w:rFonts w:hint="eastAsia"/>
                <w:szCs w:val="21"/>
              </w:rPr>
              <w:t>杂技</w:t>
            </w:r>
            <w:r>
              <w:rPr>
                <w:szCs w:val="21"/>
              </w:rPr>
              <w:t>8-</w:t>
            </w:r>
            <w:r>
              <w:rPr>
                <w:rFonts w:hint="eastAsia"/>
                <w:szCs w:val="21"/>
              </w:rPr>
              <w:t>美术</w:t>
            </w:r>
            <w:r>
              <w:rPr>
                <w:szCs w:val="21"/>
              </w:rPr>
              <w:t>9-</w:t>
            </w:r>
            <w:r>
              <w:rPr>
                <w:rFonts w:hint="eastAsia"/>
                <w:szCs w:val="21"/>
              </w:rPr>
              <w:t>建筑</w:t>
            </w:r>
            <w:r>
              <w:rPr>
                <w:szCs w:val="21"/>
              </w:rPr>
              <w:t>10-</w:t>
            </w:r>
            <w:r>
              <w:rPr>
                <w:rFonts w:hint="eastAsia"/>
                <w:szCs w:val="21"/>
              </w:rPr>
              <w:t>摄影</w:t>
            </w:r>
            <w:r>
              <w:rPr>
                <w:szCs w:val="21"/>
              </w:rPr>
              <w:t>11-</w:t>
            </w:r>
            <w:r>
              <w:rPr>
                <w:rFonts w:hint="eastAsia"/>
                <w:szCs w:val="21"/>
              </w:rPr>
              <w:t>电影</w:t>
            </w:r>
            <w:r>
              <w:rPr>
                <w:szCs w:val="21"/>
              </w:rPr>
              <w:t>12-</w:t>
            </w:r>
            <w:r>
              <w:rPr>
                <w:rFonts w:hint="eastAsia"/>
                <w:szCs w:val="21"/>
              </w:rPr>
              <w:t>类似摄制电影方法创作作品</w:t>
            </w:r>
            <w:r>
              <w:rPr>
                <w:szCs w:val="21"/>
              </w:rPr>
              <w:t>13-</w:t>
            </w:r>
            <w:r>
              <w:rPr>
                <w:rFonts w:hint="eastAsia"/>
                <w:szCs w:val="21"/>
              </w:rPr>
              <w:t>工程设计图，产品设计图</w:t>
            </w:r>
            <w:r>
              <w:rPr>
                <w:szCs w:val="21"/>
              </w:rPr>
              <w:t>15-</w:t>
            </w:r>
            <w:r>
              <w:rPr>
                <w:rFonts w:hint="eastAsia"/>
                <w:szCs w:val="21"/>
              </w:rPr>
              <w:t>地图，示意图</w:t>
            </w:r>
            <w:r>
              <w:rPr>
                <w:szCs w:val="21"/>
              </w:rPr>
              <w:t>17-</w:t>
            </w:r>
            <w:r>
              <w:rPr>
                <w:rFonts w:hint="eastAsia"/>
                <w:szCs w:val="21"/>
              </w:rPr>
              <w:t>模型</w:t>
            </w:r>
            <w:r>
              <w:rPr>
                <w:szCs w:val="21"/>
              </w:rPr>
              <w:t>19-</w:t>
            </w:r>
            <w:r>
              <w:rPr>
                <w:rFonts w:hint="eastAsia"/>
                <w:szCs w:val="21"/>
              </w:rPr>
              <w:t>录音作品</w:t>
            </w:r>
            <w:r>
              <w:rPr>
                <w:szCs w:val="21"/>
              </w:rPr>
              <w:t>20-</w:t>
            </w:r>
            <w:r>
              <w:rPr>
                <w:rFonts w:hint="eastAsia"/>
                <w:szCs w:val="21"/>
              </w:rPr>
              <w:t>录像作品</w:t>
            </w:r>
            <w:r>
              <w:rPr>
                <w:szCs w:val="21"/>
              </w:rPr>
              <w:t>181-</w:t>
            </w:r>
            <w:r>
              <w:rPr>
                <w:rFonts w:hint="eastAsia"/>
                <w:szCs w:val="21"/>
              </w:rPr>
              <w:t>其他作品</w:t>
            </w:r>
          </w:p>
        </w:tc>
      </w:tr>
      <w:tr w:rsidR="00C9440B" w14:paraId="7A88A250" w14:textId="77777777" w:rsidTr="00C9440B">
        <w:trPr>
          <w:trHeight w:val="596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E8E0D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baseInfo_copyrightCreateType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C69AD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著作权产生方式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F13B4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38B8D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D6BAD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0-</w:t>
            </w:r>
            <w:r>
              <w:rPr>
                <w:rFonts w:hint="eastAsia"/>
                <w:szCs w:val="21"/>
              </w:rPr>
              <w:t>个人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合作</w:t>
            </w:r>
            <w:r>
              <w:rPr>
                <w:szCs w:val="21"/>
              </w:rPr>
              <w:t>2-</w:t>
            </w:r>
            <w:r>
              <w:rPr>
                <w:rFonts w:hint="eastAsia"/>
                <w:szCs w:val="21"/>
              </w:rPr>
              <w:t>法人</w:t>
            </w:r>
            <w:r>
              <w:rPr>
                <w:szCs w:val="21"/>
              </w:rPr>
              <w:t>3-</w:t>
            </w:r>
            <w:r>
              <w:rPr>
                <w:rFonts w:hint="eastAsia"/>
                <w:szCs w:val="21"/>
              </w:rPr>
              <w:t>职务</w:t>
            </w:r>
            <w:r>
              <w:rPr>
                <w:szCs w:val="21"/>
              </w:rPr>
              <w:t>4-</w:t>
            </w:r>
            <w:r>
              <w:rPr>
                <w:rFonts w:hint="eastAsia"/>
                <w:szCs w:val="21"/>
              </w:rPr>
              <w:t>委托</w:t>
            </w:r>
          </w:p>
        </w:tc>
      </w:tr>
      <w:tr w:rsidR="00C9440B" w14:paraId="62354700" w14:textId="77777777" w:rsidTr="00C9440B">
        <w:trPr>
          <w:trHeight w:val="596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7C86D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fileInfo_fileType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0F70F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文件类型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2BEC9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DF1AB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D265B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图片</w:t>
            </w:r>
            <w:r>
              <w:rPr>
                <w:szCs w:val="21"/>
              </w:rPr>
              <w:t>2-</w:t>
            </w:r>
            <w:r>
              <w:rPr>
                <w:rFonts w:hint="eastAsia"/>
                <w:szCs w:val="21"/>
              </w:rPr>
              <w:t>视频</w:t>
            </w:r>
            <w:r>
              <w:rPr>
                <w:szCs w:val="21"/>
              </w:rPr>
              <w:t>3-</w:t>
            </w:r>
            <w:r>
              <w:rPr>
                <w:rFonts w:hint="eastAsia"/>
                <w:szCs w:val="21"/>
              </w:rPr>
              <w:t>音频</w:t>
            </w:r>
            <w:r>
              <w:rPr>
                <w:szCs w:val="21"/>
              </w:rPr>
              <w:t>4-</w:t>
            </w:r>
            <w:r>
              <w:rPr>
                <w:rFonts w:hint="eastAsia"/>
                <w:szCs w:val="21"/>
              </w:rPr>
              <w:t>文档</w:t>
            </w:r>
          </w:p>
        </w:tc>
      </w:tr>
      <w:tr w:rsidR="00C9440B" w14:paraId="412930AD" w14:textId="77777777" w:rsidTr="00C9440B">
        <w:trPr>
          <w:trHeight w:val="297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1B1F4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fileInfo_fileSize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4A725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文件大小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D178D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D3F49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19CCE" w14:textId="77777777" w:rsidR="00C9440B" w:rsidRDefault="00C9440B">
            <w:pPr>
              <w:ind w:left="8" w:hangingChars="4" w:hanging="8"/>
              <w:rPr>
                <w:szCs w:val="21"/>
              </w:rPr>
            </w:pPr>
          </w:p>
        </w:tc>
      </w:tr>
      <w:tr w:rsidR="00C9440B" w14:paraId="2A4A81F3" w14:textId="77777777" w:rsidTr="00C9440B">
        <w:trPr>
          <w:trHeight w:val="297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D2C45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fileInfo_fileHash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84197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文件哈希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8EE43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40DB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9D419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文件在</w:t>
            </w:r>
            <w:r>
              <w:rPr>
                <w:szCs w:val="21"/>
              </w:rPr>
              <w:t>IPFS</w:t>
            </w:r>
            <w:r>
              <w:rPr>
                <w:rFonts w:hint="eastAsia"/>
                <w:szCs w:val="21"/>
              </w:rPr>
              <w:t>上的标识</w:t>
            </w:r>
          </w:p>
        </w:tc>
      </w:tr>
      <w:tr w:rsidR="00C9440B" w14:paraId="6E09E3AF" w14:textId="77777777" w:rsidTr="00C9440B">
        <w:trPr>
          <w:trHeight w:val="596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809F8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authorInfo_idHash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31588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  <w:proofErr w:type="gramStart"/>
            <w:r>
              <w:rPr>
                <w:rFonts w:hint="eastAsia"/>
                <w:szCs w:val="21"/>
              </w:rPr>
              <w:t>身份证号哈希</w:t>
            </w:r>
            <w:proofErr w:type="gramEnd"/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DE337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28289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6752C" w14:textId="77777777" w:rsidR="00C9440B" w:rsidRDefault="00C9440B">
            <w:pPr>
              <w:ind w:left="8" w:hangingChars="4" w:hanging="8"/>
              <w:rPr>
                <w:szCs w:val="21"/>
              </w:rPr>
            </w:pPr>
          </w:p>
        </w:tc>
      </w:tr>
      <w:tr w:rsidR="00C9440B" w14:paraId="2D568FA7" w14:textId="77777777" w:rsidTr="00C9440B">
        <w:trPr>
          <w:trHeight w:val="297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0B474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authorInfo_signName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76DA0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作者署名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588C4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C816C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EB3F" w14:textId="77777777" w:rsidR="00C9440B" w:rsidRDefault="00C9440B">
            <w:pPr>
              <w:ind w:left="8" w:hangingChars="4" w:hanging="8"/>
              <w:rPr>
                <w:szCs w:val="21"/>
              </w:rPr>
            </w:pPr>
          </w:p>
        </w:tc>
      </w:tr>
      <w:tr w:rsidR="00C9440B" w14:paraId="1BE9D5DD" w14:textId="77777777" w:rsidTr="00C9440B">
        <w:trPr>
          <w:trHeight w:val="896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1C33F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extraInfo_createType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C2FF6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创作性质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8D5C0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CD103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B24A7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0-</w:t>
            </w:r>
            <w:r>
              <w:rPr>
                <w:rFonts w:hint="eastAsia"/>
                <w:szCs w:val="21"/>
              </w:rPr>
              <w:t>原创</w:t>
            </w: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改编</w:t>
            </w:r>
            <w:r>
              <w:rPr>
                <w:szCs w:val="21"/>
              </w:rPr>
              <w:t>2-</w:t>
            </w:r>
            <w:r>
              <w:rPr>
                <w:rFonts w:hint="eastAsia"/>
                <w:szCs w:val="21"/>
              </w:rPr>
              <w:t>翻译</w:t>
            </w:r>
            <w:r>
              <w:rPr>
                <w:szCs w:val="21"/>
              </w:rPr>
              <w:t>3-</w:t>
            </w:r>
            <w:r>
              <w:rPr>
                <w:rFonts w:hint="eastAsia"/>
                <w:szCs w:val="21"/>
              </w:rPr>
              <w:t>汇编</w:t>
            </w:r>
            <w:r>
              <w:rPr>
                <w:szCs w:val="21"/>
              </w:rPr>
              <w:t>4-</w:t>
            </w:r>
            <w:r>
              <w:rPr>
                <w:rFonts w:hint="eastAsia"/>
                <w:szCs w:val="21"/>
              </w:rPr>
              <w:t>注释</w:t>
            </w:r>
            <w:r>
              <w:rPr>
                <w:szCs w:val="21"/>
              </w:rPr>
              <w:t>5-</w:t>
            </w:r>
            <w:r>
              <w:rPr>
                <w:rFonts w:hint="eastAsia"/>
                <w:szCs w:val="21"/>
              </w:rPr>
              <w:t>整理</w:t>
            </w:r>
            <w:r>
              <w:rPr>
                <w:szCs w:val="21"/>
              </w:rPr>
              <w:t>6-</w:t>
            </w:r>
            <w:r>
              <w:rPr>
                <w:rFonts w:hint="eastAsia"/>
                <w:szCs w:val="21"/>
              </w:rPr>
              <w:t>其他</w:t>
            </w:r>
          </w:p>
        </w:tc>
      </w:tr>
      <w:tr w:rsidR="00C9440B" w14:paraId="77B8A0C5" w14:textId="77777777" w:rsidTr="00C9440B">
        <w:trPr>
          <w:trHeight w:val="297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E45CA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extraInfo_createCity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853AA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创作城市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E6F36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D24E9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DE4A1" w14:textId="77777777" w:rsidR="00C9440B" w:rsidRDefault="00C9440B">
            <w:pPr>
              <w:ind w:left="8" w:hangingChars="4" w:hanging="8"/>
              <w:rPr>
                <w:szCs w:val="21"/>
              </w:rPr>
            </w:pPr>
          </w:p>
        </w:tc>
      </w:tr>
      <w:tr w:rsidR="00C9440B" w14:paraId="387C7271" w14:textId="77777777" w:rsidTr="00C9440B">
        <w:trPr>
          <w:trHeight w:val="297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C8CD2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extraInfo_createCountry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31373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创作国家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E27B4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5EC40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0E26" w14:textId="77777777" w:rsidR="00C9440B" w:rsidRDefault="00C9440B">
            <w:pPr>
              <w:ind w:left="8" w:hangingChars="4" w:hanging="8"/>
              <w:rPr>
                <w:szCs w:val="21"/>
              </w:rPr>
            </w:pPr>
          </w:p>
        </w:tc>
      </w:tr>
      <w:tr w:rsidR="00C9440B" w14:paraId="04FD000E" w14:textId="77777777" w:rsidTr="00C9440B">
        <w:trPr>
          <w:trHeight w:val="297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F1A17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extraInfo_createDate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8B14F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创作时间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6EC15" w14:textId="77777777" w:rsidR="00C9440B" w:rsidRDefault="00C9440B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BA6F1" w14:textId="77777777" w:rsidR="00C9440B" w:rsidRDefault="00C9440B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01FB3" w14:textId="77777777" w:rsidR="00C9440B" w:rsidRDefault="00C9440B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yyyy</w:t>
            </w:r>
            <w:proofErr w:type="spellEnd"/>
            <w:r>
              <w:rPr>
                <w:szCs w:val="21"/>
              </w:rPr>
              <w:t>-MM-dd</w:t>
            </w:r>
          </w:p>
        </w:tc>
      </w:tr>
    </w:tbl>
    <w:p w14:paraId="29901B61" w14:textId="77777777" w:rsidR="00C9440B" w:rsidRDefault="00C9440B" w:rsidP="00C9440B">
      <w:pPr>
        <w:widowControl/>
        <w:jc w:val="left"/>
        <w:rPr>
          <w:rFonts w:ascii="Times New Roman" w:eastAsia="黑体" w:hAnsi="Times New Roman" w:cs="NimbusRomNo9L-Regu"/>
          <w:b/>
          <w:sz w:val="28"/>
        </w:rPr>
      </w:pPr>
      <w:r>
        <w:rPr>
          <w:kern w:val="0"/>
        </w:rPr>
        <w:br w:type="page"/>
      </w:r>
    </w:p>
    <w:p w14:paraId="4852A37E" w14:textId="77777777" w:rsidR="00C9440B" w:rsidRDefault="00C9440B" w:rsidP="0003726A">
      <w:pPr>
        <w:ind w:left="420" w:hanging="420"/>
      </w:pPr>
    </w:p>
    <w:p w14:paraId="30101122" w14:textId="5A5BD74C" w:rsidR="001657CA" w:rsidRPr="0003726A" w:rsidRDefault="001657CA" w:rsidP="0003726A">
      <w:pPr>
        <w:pStyle w:val="a4"/>
        <w:numPr>
          <w:ilvl w:val="0"/>
          <w:numId w:val="3"/>
        </w:numPr>
        <w:ind w:firstLineChars="0"/>
        <w:rPr>
          <w:rFonts w:ascii="Consolas" w:eastAsia="宋体" w:hAnsi="Consolas"/>
          <w:sz w:val="24"/>
        </w:rPr>
      </w:pPr>
      <w:r w:rsidRPr="0003726A">
        <w:rPr>
          <w:rFonts w:ascii="Consolas" w:eastAsia="宋体" w:hAnsi="Consolas"/>
          <w:sz w:val="24"/>
        </w:rPr>
        <w:t>作品信息表</w:t>
      </w:r>
      <w:proofErr w:type="spellStart"/>
      <w:r w:rsidRPr="0003726A">
        <w:rPr>
          <w:rFonts w:ascii="Consolas" w:eastAsia="宋体" w:hAnsi="Consolas"/>
          <w:sz w:val="24"/>
        </w:rPr>
        <w:t>work_info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10"/>
        <w:gridCol w:w="224"/>
        <w:gridCol w:w="222"/>
        <w:gridCol w:w="1752"/>
        <w:gridCol w:w="1271"/>
        <w:gridCol w:w="6077"/>
      </w:tblGrid>
      <w:tr w:rsidR="00BA67F1" w:rsidRPr="00E36CB8" w14:paraId="64CC557F" w14:textId="77777777" w:rsidTr="00D3601B">
        <w:tc>
          <w:tcPr>
            <w:tcW w:w="435" w:type="pct"/>
          </w:tcPr>
          <w:p w14:paraId="06E456C4" w14:textId="697D8ED4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E36CB8">
              <w:rPr>
                <w:rFonts w:ascii="Consolas" w:eastAsia="宋体" w:hAnsi="Consolas" w:cs="仿宋" w:hint="eastAsia"/>
                <w:sz w:val="21"/>
                <w:szCs w:val="21"/>
              </w:rPr>
              <w:t>来源</w:t>
            </w:r>
          </w:p>
        </w:tc>
        <w:tc>
          <w:tcPr>
            <w:tcW w:w="1051" w:type="pct"/>
            <w:gridSpan w:val="3"/>
            <w:vAlign w:val="center"/>
          </w:tcPr>
          <w:p w14:paraId="3F8C1192" w14:textId="276C757F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E36CB8">
              <w:rPr>
                <w:rFonts w:ascii="Consolas" w:eastAsia="宋体" w:hAnsi="Consolas" w:cs="仿宋"/>
                <w:sz w:val="21"/>
                <w:szCs w:val="21"/>
              </w:rPr>
              <w:t>字段</w:t>
            </w:r>
          </w:p>
        </w:tc>
        <w:tc>
          <w:tcPr>
            <w:tcW w:w="608" w:type="pct"/>
            <w:vAlign w:val="center"/>
          </w:tcPr>
          <w:p w14:paraId="7B8ADCEF" w14:textId="77777777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E36CB8">
              <w:rPr>
                <w:rFonts w:ascii="Consolas" w:eastAsia="宋体" w:hAnsi="Consolas" w:cs="仿宋"/>
                <w:sz w:val="21"/>
                <w:szCs w:val="21"/>
              </w:rPr>
              <w:t>类型</w:t>
            </w:r>
          </w:p>
        </w:tc>
        <w:tc>
          <w:tcPr>
            <w:tcW w:w="2907" w:type="pct"/>
            <w:vAlign w:val="center"/>
          </w:tcPr>
          <w:p w14:paraId="194AC74B" w14:textId="71D3ECFF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E36CB8">
              <w:rPr>
                <w:rFonts w:ascii="Consolas" w:eastAsia="宋体" w:hAnsi="Consolas" w:cs="仿宋" w:hint="eastAsia"/>
                <w:sz w:val="21"/>
                <w:szCs w:val="21"/>
              </w:rPr>
              <w:t>解析</w:t>
            </w:r>
          </w:p>
        </w:tc>
      </w:tr>
      <w:tr w:rsidR="00E36CB8" w:rsidRPr="00E36CB8" w14:paraId="30D9B574" w14:textId="77777777" w:rsidTr="00D3601B">
        <w:tc>
          <w:tcPr>
            <w:tcW w:w="435" w:type="pct"/>
            <w:vMerge w:val="restart"/>
          </w:tcPr>
          <w:p w14:paraId="3CF83009" w14:textId="38D1C6D8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E36CB8">
              <w:rPr>
                <w:rFonts w:ascii="Consolas" w:eastAsia="宋体" w:hAnsi="Consolas" w:cs="仿宋" w:hint="eastAsia"/>
                <w:sz w:val="21"/>
                <w:szCs w:val="21"/>
              </w:rPr>
              <w:t>底层</w:t>
            </w:r>
          </w:p>
        </w:tc>
        <w:tc>
          <w:tcPr>
            <w:tcW w:w="1051" w:type="pct"/>
            <w:gridSpan w:val="3"/>
            <w:vAlign w:val="center"/>
          </w:tcPr>
          <w:p w14:paraId="1857ACC7" w14:textId="13469597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E36CB8">
              <w:rPr>
                <w:rFonts w:ascii="Consolas" w:eastAsia="宋体" w:hAnsi="Consolas" w:cs="仿宋" w:hint="eastAsia"/>
                <w:sz w:val="21"/>
                <w:szCs w:val="21"/>
              </w:rPr>
              <w:t>work</w:t>
            </w:r>
            <w:r w:rsidR="000330A7">
              <w:rPr>
                <w:rFonts w:ascii="Consolas" w:eastAsia="宋体" w:hAnsi="Consolas" w:cs="仿宋" w:hint="eastAsia"/>
                <w:sz w:val="21"/>
                <w:szCs w:val="21"/>
              </w:rPr>
              <w:t>_</w:t>
            </w:r>
            <w:r w:rsidR="000330A7">
              <w:rPr>
                <w:rFonts w:ascii="Consolas" w:eastAsia="宋体" w:hAnsi="Consolas" w:cs="仿宋"/>
                <w:sz w:val="21"/>
                <w:szCs w:val="21"/>
              </w:rPr>
              <w:t>i</w:t>
            </w:r>
            <w:r w:rsidRPr="00E36CB8">
              <w:rPr>
                <w:rFonts w:ascii="Consolas" w:eastAsia="宋体" w:hAnsi="Consolas" w:cs="仿宋"/>
                <w:sz w:val="21"/>
                <w:szCs w:val="21"/>
              </w:rPr>
              <w:t>d</w:t>
            </w:r>
            <w:proofErr w:type="spellEnd"/>
          </w:p>
        </w:tc>
        <w:tc>
          <w:tcPr>
            <w:tcW w:w="608" w:type="pct"/>
            <w:vAlign w:val="center"/>
          </w:tcPr>
          <w:p w14:paraId="768C0A28" w14:textId="663B97F2" w:rsidR="00E36CB8" w:rsidRPr="00E36CB8" w:rsidRDefault="00BA67F1" w:rsidP="00CB358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char</w:t>
            </w:r>
            <w:r>
              <w:rPr>
                <w:rFonts w:ascii="Consolas" w:eastAsia="宋体" w:hAnsi="Consolas" w:cs="仿宋"/>
                <w:sz w:val="21"/>
                <w:szCs w:val="21"/>
              </w:rPr>
              <w:t>[</w:t>
            </w:r>
            <w:proofErr w:type="gramEnd"/>
            <w:r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907" w:type="pct"/>
            <w:vAlign w:val="center"/>
          </w:tcPr>
          <w:p w14:paraId="756EA5C0" w14:textId="09E20AE4" w:rsidR="00E36CB8" w:rsidRPr="00E36CB8" w:rsidRDefault="005A4263" w:rsidP="00D3601B">
            <w:pPr>
              <w:widowControl/>
              <w:jc w:val="left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作品标识（交易哈希）</w:t>
            </w:r>
          </w:p>
        </w:tc>
      </w:tr>
      <w:tr w:rsidR="00E36CB8" w:rsidRPr="00E36CB8" w14:paraId="1B4C9DB8" w14:textId="77777777" w:rsidTr="00D3601B">
        <w:tc>
          <w:tcPr>
            <w:tcW w:w="435" w:type="pct"/>
            <w:vMerge/>
          </w:tcPr>
          <w:p w14:paraId="5374EAE5" w14:textId="77777777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051" w:type="pct"/>
            <w:gridSpan w:val="3"/>
            <w:vAlign w:val="center"/>
          </w:tcPr>
          <w:p w14:paraId="47644502" w14:textId="2FD51E7D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E36CB8">
              <w:rPr>
                <w:rFonts w:ascii="Consolas" w:eastAsia="宋体" w:hAnsi="Consolas" w:cs="仿宋" w:hint="eastAsia"/>
                <w:sz w:val="21"/>
                <w:szCs w:val="21"/>
              </w:rPr>
              <w:t>c</w:t>
            </w:r>
            <w:r w:rsidRPr="00E36CB8">
              <w:rPr>
                <w:rFonts w:ascii="Consolas" w:eastAsia="宋体" w:hAnsi="Consolas" w:cs="仿宋"/>
                <w:sz w:val="21"/>
                <w:szCs w:val="21"/>
              </w:rPr>
              <w:t>ompletion</w:t>
            </w:r>
            <w:r w:rsidR="000330A7">
              <w:rPr>
                <w:rFonts w:ascii="Consolas" w:eastAsia="宋体" w:hAnsi="Consolas" w:cs="仿宋"/>
                <w:sz w:val="21"/>
                <w:szCs w:val="21"/>
              </w:rPr>
              <w:t>_t</w:t>
            </w:r>
            <w:r w:rsidRPr="00E36CB8">
              <w:rPr>
                <w:rFonts w:ascii="Consolas" w:eastAsia="宋体" w:hAnsi="Consolas" w:cs="仿宋"/>
                <w:sz w:val="21"/>
                <w:szCs w:val="21"/>
              </w:rPr>
              <w:t>ime</w:t>
            </w:r>
            <w:proofErr w:type="spellEnd"/>
          </w:p>
        </w:tc>
        <w:tc>
          <w:tcPr>
            <w:tcW w:w="608" w:type="pct"/>
            <w:vAlign w:val="center"/>
          </w:tcPr>
          <w:p w14:paraId="6CB83431" w14:textId="4169DFB8" w:rsidR="00E36CB8" w:rsidRPr="00E36CB8" w:rsidRDefault="00BA67F1" w:rsidP="00CB358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i</w:t>
            </w:r>
            <w:r>
              <w:rPr>
                <w:rFonts w:ascii="Consolas" w:eastAsia="宋体" w:hAnsi="Consolas" w:cs="仿宋"/>
                <w:sz w:val="21"/>
                <w:szCs w:val="21"/>
              </w:rPr>
              <w:t>nt</w:t>
            </w:r>
          </w:p>
        </w:tc>
        <w:tc>
          <w:tcPr>
            <w:tcW w:w="2907" w:type="pct"/>
            <w:vAlign w:val="center"/>
          </w:tcPr>
          <w:p w14:paraId="71B72D2A" w14:textId="1998E332" w:rsidR="00E36CB8" w:rsidRPr="00E36CB8" w:rsidRDefault="005A4263" w:rsidP="00D3601B">
            <w:pPr>
              <w:widowControl/>
              <w:jc w:val="left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作品存</w:t>
            </w: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证完成</w:t>
            </w:r>
            <w:proofErr w:type="gramEnd"/>
            <w:r>
              <w:rPr>
                <w:rFonts w:ascii="Consolas" w:eastAsia="宋体" w:hAnsi="Consolas" w:cs="仿宋" w:hint="eastAsia"/>
                <w:sz w:val="21"/>
                <w:szCs w:val="21"/>
              </w:rPr>
              <w:t>时间</w:t>
            </w:r>
          </w:p>
        </w:tc>
      </w:tr>
      <w:tr w:rsidR="00E36CB8" w:rsidRPr="00E36CB8" w14:paraId="43017A59" w14:textId="77777777" w:rsidTr="00D3601B">
        <w:tc>
          <w:tcPr>
            <w:tcW w:w="435" w:type="pct"/>
            <w:vMerge/>
          </w:tcPr>
          <w:p w14:paraId="1C34839A" w14:textId="77777777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051" w:type="pct"/>
            <w:gridSpan w:val="3"/>
            <w:vAlign w:val="center"/>
          </w:tcPr>
          <w:p w14:paraId="25A9787F" w14:textId="1CC70BBA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E36CB8">
              <w:rPr>
                <w:rFonts w:ascii="Consolas" w:eastAsia="宋体" w:hAnsi="Consolas" w:cs="仿宋" w:hint="eastAsia"/>
                <w:sz w:val="21"/>
                <w:szCs w:val="21"/>
              </w:rPr>
              <w:t>a</w:t>
            </w:r>
            <w:r w:rsidRPr="00E36CB8">
              <w:rPr>
                <w:rFonts w:ascii="Consolas" w:eastAsia="宋体" w:hAnsi="Consolas" w:cs="仿宋"/>
                <w:sz w:val="21"/>
                <w:szCs w:val="21"/>
              </w:rPr>
              <w:t>ddress</w:t>
            </w:r>
          </w:p>
        </w:tc>
        <w:tc>
          <w:tcPr>
            <w:tcW w:w="608" w:type="pct"/>
            <w:vAlign w:val="center"/>
          </w:tcPr>
          <w:p w14:paraId="718079E6" w14:textId="5A3E10E2" w:rsidR="00E36CB8" w:rsidRPr="00E36CB8" w:rsidRDefault="00BA67F1" w:rsidP="00CB358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仿宋"/>
                <w:sz w:val="21"/>
                <w:szCs w:val="21"/>
              </w:rPr>
              <w:t>archar</w:t>
            </w:r>
          </w:p>
        </w:tc>
        <w:tc>
          <w:tcPr>
            <w:tcW w:w="2907" w:type="pct"/>
            <w:vAlign w:val="center"/>
          </w:tcPr>
          <w:p w14:paraId="68D15D9F" w14:textId="55345016" w:rsidR="00E36CB8" w:rsidRPr="00E36CB8" w:rsidRDefault="005A4263" w:rsidP="00D3601B">
            <w:pPr>
              <w:widowControl/>
              <w:jc w:val="left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作品上</w:t>
            </w: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传用户</w:t>
            </w:r>
            <w:proofErr w:type="gramEnd"/>
          </w:p>
        </w:tc>
      </w:tr>
      <w:tr w:rsidR="00E36CB8" w:rsidRPr="00E36CB8" w14:paraId="2AD9E6AB" w14:textId="77777777" w:rsidTr="00D3601B">
        <w:tc>
          <w:tcPr>
            <w:tcW w:w="435" w:type="pct"/>
            <w:vMerge w:val="restart"/>
          </w:tcPr>
          <w:p w14:paraId="5FE968FC" w14:textId="7B83B5ED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E36CB8">
              <w:rPr>
                <w:rFonts w:ascii="Consolas" w:eastAsia="宋体" w:hAnsi="Consolas" w:cs="新宋体" w:hint="eastAsia"/>
                <w:sz w:val="21"/>
                <w:szCs w:val="21"/>
              </w:rPr>
              <w:t>业务层</w:t>
            </w:r>
          </w:p>
        </w:tc>
        <w:tc>
          <w:tcPr>
            <w:tcW w:w="1051" w:type="pct"/>
            <w:gridSpan w:val="3"/>
          </w:tcPr>
          <w:p w14:paraId="0DF8CD65" w14:textId="3687E972" w:rsidR="00E36CB8" w:rsidRPr="00E36CB8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E36CB8">
              <w:rPr>
                <w:rFonts w:ascii="Consolas" w:eastAsia="宋体" w:hAnsi="Consolas" w:cs="新宋体"/>
                <w:sz w:val="21"/>
                <w:szCs w:val="21"/>
              </w:rPr>
              <w:t>work</w:t>
            </w:r>
            <w:r w:rsidR="000330A7">
              <w:rPr>
                <w:rFonts w:ascii="Consolas" w:eastAsia="宋体" w:hAnsi="Consolas" w:cs="新宋体"/>
                <w:sz w:val="21"/>
                <w:szCs w:val="21"/>
              </w:rPr>
              <w:t>_n</w:t>
            </w:r>
            <w:r w:rsidRPr="00E36CB8">
              <w:rPr>
                <w:rFonts w:ascii="Consolas" w:eastAsia="宋体" w:hAnsi="Consolas" w:cs="新宋体"/>
                <w:sz w:val="21"/>
                <w:szCs w:val="21"/>
              </w:rPr>
              <w:t>ame</w:t>
            </w:r>
            <w:proofErr w:type="spellEnd"/>
          </w:p>
        </w:tc>
        <w:tc>
          <w:tcPr>
            <w:tcW w:w="608" w:type="pct"/>
          </w:tcPr>
          <w:p w14:paraId="1CEC5085" w14:textId="166C5A91" w:rsidR="00E36CB8" w:rsidRPr="00E36CB8" w:rsidRDefault="00BA67F1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907" w:type="pct"/>
          </w:tcPr>
          <w:p w14:paraId="30D9B3F7" w14:textId="77777777" w:rsidR="00E36CB8" w:rsidRPr="00E36CB8" w:rsidRDefault="00E36CB8" w:rsidP="00D3601B">
            <w:pPr>
              <w:widowControl/>
              <w:jc w:val="left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E36CB8">
              <w:rPr>
                <w:rFonts w:ascii="Consolas" w:eastAsia="宋体" w:hAnsi="Consolas" w:cs="新宋体"/>
                <w:sz w:val="21"/>
                <w:szCs w:val="21"/>
              </w:rPr>
              <w:t>作品名称</w:t>
            </w:r>
          </w:p>
        </w:tc>
      </w:tr>
      <w:tr w:rsidR="00E36CB8" w:rsidRPr="001657CA" w14:paraId="0C06363A" w14:textId="77777777" w:rsidTr="00D3601B">
        <w:tc>
          <w:tcPr>
            <w:tcW w:w="435" w:type="pct"/>
            <w:vMerge/>
          </w:tcPr>
          <w:p w14:paraId="38729D1E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51" w:type="pct"/>
            <w:gridSpan w:val="3"/>
          </w:tcPr>
          <w:p w14:paraId="04730318" w14:textId="7D8BEC4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work</w:t>
            </w:r>
            <w:r w:rsidR="000330A7">
              <w:rPr>
                <w:rFonts w:ascii="Consolas" w:eastAsia="宋体" w:hAnsi="Consolas" w:cs="新宋体"/>
                <w:sz w:val="21"/>
                <w:szCs w:val="21"/>
              </w:rPr>
              <w:t>_t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ype</w:t>
            </w:r>
            <w:proofErr w:type="spellEnd"/>
          </w:p>
        </w:tc>
        <w:tc>
          <w:tcPr>
            <w:tcW w:w="608" w:type="pct"/>
          </w:tcPr>
          <w:p w14:paraId="4B4A6272" w14:textId="2F1CB7C1" w:rsidR="00E36CB8" w:rsidRPr="001657CA" w:rsidRDefault="00BA67F1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907" w:type="pct"/>
          </w:tcPr>
          <w:p w14:paraId="7FAF8820" w14:textId="5F9755F2" w:rsidR="00E36CB8" w:rsidRPr="001657CA" w:rsidRDefault="00E36CB8" w:rsidP="00D3601B">
            <w:pPr>
              <w:widowControl/>
              <w:jc w:val="left"/>
              <w:rPr>
                <w:rFonts w:ascii="Consolas" w:eastAsia="宋体" w:hAnsi="Consolas" w:cs="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作品类型，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文字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2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口述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3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音乐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4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戏剧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5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曲艺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6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舞蹈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7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杂技艺术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8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美术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9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建筑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0-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摄影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1-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电影和类似摄制电影方法创作的作品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2-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图形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3-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模型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4-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其他</w:t>
            </w:r>
          </w:p>
        </w:tc>
      </w:tr>
      <w:tr w:rsidR="00E36CB8" w:rsidRPr="001657CA" w14:paraId="0C2626DD" w14:textId="77777777" w:rsidTr="00D3601B">
        <w:tc>
          <w:tcPr>
            <w:tcW w:w="435" w:type="pct"/>
            <w:vMerge/>
          </w:tcPr>
          <w:p w14:paraId="164CC2C2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51" w:type="pct"/>
            <w:gridSpan w:val="3"/>
          </w:tcPr>
          <w:p w14:paraId="655B199F" w14:textId="7D9F8E45" w:rsidR="00E36CB8" w:rsidRPr="00C9440B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bookmarkStart w:id="1" w:name="_Hlk70435873"/>
            <w:proofErr w:type="spellStart"/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file</w:t>
            </w:r>
            <w:r w:rsidR="000330A7"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_i</w:t>
            </w: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nfo</w:t>
            </w:r>
            <w:r w:rsidR="000330A7"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_l</w:t>
            </w: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ist</w:t>
            </w:r>
            <w:bookmarkEnd w:id="1"/>
            <w:proofErr w:type="spellEnd"/>
          </w:p>
        </w:tc>
        <w:tc>
          <w:tcPr>
            <w:tcW w:w="608" w:type="pct"/>
          </w:tcPr>
          <w:p w14:paraId="72F2DEB2" w14:textId="46F2970C" w:rsidR="00E36CB8" w:rsidRPr="00C9440B" w:rsidRDefault="00BA67F1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text</w:t>
            </w:r>
          </w:p>
        </w:tc>
        <w:tc>
          <w:tcPr>
            <w:tcW w:w="2907" w:type="pct"/>
          </w:tcPr>
          <w:p w14:paraId="6A564F1E" w14:textId="46D64AE3" w:rsidR="00E36CB8" w:rsidRPr="00C9440B" w:rsidRDefault="00E36CB8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作品文件信息列表</w:t>
            </w:r>
            <w:r w:rsidR="000330A7" w:rsidRPr="00C9440B">
              <w:rPr>
                <w:rFonts w:ascii="Consolas" w:eastAsia="宋体" w:hAnsi="Consolas" w:cs="新宋体" w:hint="eastAsia"/>
                <w:sz w:val="21"/>
                <w:szCs w:val="21"/>
                <w:highlight w:val="yellow"/>
              </w:rPr>
              <w:t>（</w:t>
            </w:r>
            <w:r w:rsidR="000330A7" w:rsidRPr="00C9440B">
              <w:rPr>
                <w:rFonts w:ascii="Consolas" w:eastAsia="宋体" w:hAnsi="Consolas" w:cs="新宋体" w:hint="eastAsia"/>
                <w:sz w:val="21"/>
                <w:szCs w:val="21"/>
                <w:highlight w:val="yellow"/>
              </w:rPr>
              <w:t>JSON</w:t>
            </w:r>
            <w:r w:rsidR="000330A7" w:rsidRPr="00C9440B">
              <w:rPr>
                <w:rFonts w:ascii="Consolas" w:eastAsia="宋体" w:hAnsi="Consolas" w:cs="新宋体" w:hint="eastAsia"/>
                <w:sz w:val="21"/>
                <w:szCs w:val="21"/>
                <w:highlight w:val="yellow"/>
              </w:rPr>
              <w:t>格式）</w:t>
            </w:r>
          </w:p>
        </w:tc>
      </w:tr>
      <w:tr w:rsidR="00E36CB8" w:rsidRPr="001657CA" w14:paraId="65443B2F" w14:textId="77777777" w:rsidTr="00D3601B">
        <w:tc>
          <w:tcPr>
            <w:tcW w:w="435" w:type="pct"/>
            <w:vMerge/>
          </w:tcPr>
          <w:p w14:paraId="19145A10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7" w:type="pct"/>
            <w:vMerge w:val="restart"/>
          </w:tcPr>
          <w:p w14:paraId="2EADB484" w14:textId="19D84679" w:rsidR="00E36CB8" w:rsidRPr="00C9440B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944" w:type="pct"/>
            <w:gridSpan w:val="2"/>
          </w:tcPr>
          <w:p w14:paraId="58F309B0" w14:textId="77777777" w:rsidR="00E36CB8" w:rsidRPr="00C9440B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proofErr w:type="spellStart"/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fileInfo</w:t>
            </w:r>
            <w:proofErr w:type="spellEnd"/>
          </w:p>
        </w:tc>
        <w:tc>
          <w:tcPr>
            <w:tcW w:w="608" w:type="pct"/>
          </w:tcPr>
          <w:p w14:paraId="7EC787B1" w14:textId="07A68B6C" w:rsidR="00E36CB8" w:rsidRPr="00C9440B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2907" w:type="pct"/>
          </w:tcPr>
          <w:p w14:paraId="47AD7A93" w14:textId="77777777" w:rsidR="00E36CB8" w:rsidRPr="00C9440B" w:rsidRDefault="00E36CB8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作品文件信息</w:t>
            </w:r>
          </w:p>
        </w:tc>
      </w:tr>
      <w:tr w:rsidR="00E36CB8" w:rsidRPr="001657CA" w14:paraId="76EBF9AB" w14:textId="77777777" w:rsidTr="00D3601B">
        <w:tc>
          <w:tcPr>
            <w:tcW w:w="435" w:type="pct"/>
            <w:vMerge/>
          </w:tcPr>
          <w:p w14:paraId="0E685D03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7" w:type="pct"/>
            <w:vMerge/>
          </w:tcPr>
          <w:p w14:paraId="059F557E" w14:textId="3CCFE3F1" w:rsidR="00E36CB8" w:rsidRPr="00C9440B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106" w:type="pct"/>
            <w:vMerge w:val="restart"/>
          </w:tcPr>
          <w:p w14:paraId="4C9F66F7" w14:textId="77777777" w:rsidR="00E36CB8" w:rsidRPr="00C9440B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837" w:type="pct"/>
          </w:tcPr>
          <w:p w14:paraId="1A3DE14F" w14:textId="77777777" w:rsidR="00E36CB8" w:rsidRPr="00C9440B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proofErr w:type="spellStart"/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fileHash</w:t>
            </w:r>
            <w:proofErr w:type="spellEnd"/>
          </w:p>
        </w:tc>
        <w:tc>
          <w:tcPr>
            <w:tcW w:w="608" w:type="pct"/>
          </w:tcPr>
          <w:p w14:paraId="52F9436D" w14:textId="4CA59734" w:rsidR="00E36CB8" w:rsidRPr="00C9440B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2907" w:type="pct"/>
          </w:tcPr>
          <w:p w14:paraId="3F9CA17C" w14:textId="77777777" w:rsidR="00E36CB8" w:rsidRPr="00C9440B" w:rsidRDefault="00E36CB8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作品文件哈希</w:t>
            </w:r>
          </w:p>
        </w:tc>
      </w:tr>
      <w:tr w:rsidR="00E36CB8" w:rsidRPr="001657CA" w14:paraId="6DA04C92" w14:textId="77777777" w:rsidTr="00D3601B">
        <w:tc>
          <w:tcPr>
            <w:tcW w:w="435" w:type="pct"/>
            <w:vMerge/>
          </w:tcPr>
          <w:p w14:paraId="201F16C2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7" w:type="pct"/>
            <w:vMerge/>
          </w:tcPr>
          <w:p w14:paraId="55D61D57" w14:textId="54C4E201" w:rsidR="00E36CB8" w:rsidRPr="00C9440B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106" w:type="pct"/>
            <w:vMerge/>
          </w:tcPr>
          <w:p w14:paraId="12307524" w14:textId="77777777" w:rsidR="00E36CB8" w:rsidRPr="00C9440B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837" w:type="pct"/>
          </w:tcPr>
          <w:p w14:paraId="680A9415" w14:textId="77777777" w:rsidR="00E36CB8" w:rsidRPr="00C9440B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proofErr w:type="spellStart"/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fileType</w:t>
            </w:r>
            <w:proofErr w:type="spellEnd"/>
          </w:p>
        </w:tc>
        <w:tc>
          <w:tcPr>
            <w:tcW w:w="608" w:type="pct"/>
          </w:tcPr>
          <w:p w14:paraId="78DFD7B2" w14:textId="4ECDEA62" w:rsidR="00E36CB8" w:rsidRPr="00C9440B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2907" w:type="pct"/>
          </w:tcPr>
          <w:p w14:paraId="3E62C159" w14:textId="1331EB7C" w:rsidR="00E36CB8" w:rsidRPr="00C9440B" w:rsidRDefault="00E36CB8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作品文件类型</w:t>
            </w:r>
            <w:r w:rsidRPr="00C9440B">
              <w:rPr>
                <w:rFonts w:ascii="Consolas" w:eastAsia="宋体" w:hAnsi="Consolas" w:cs="新宋体" w:hint="eastAsia"/>
                <w:sz w:val="21"/>
                <w:szCs w:val="21"/>
                <w:highlight w:val="yellow"/>
              </w:rPr>
              <w:t>，</w:t>
            </w:r>
            <w:r w:rsidRPr="00C9440B">
              <w:rPr>
                <w:rFonts w:ascii="Consolas" w:eastAsia="宋体" w:hAnsi="Consolas" w:cs="新宋体" w:hint="eastAsia"/>
                <w:sz w:val="21"/>
                <w:szCs w:val="21"/>
                <w:highlight w:val="yellow"/>
              </w:rPr>
              <w:t>1</w:t>
            </w: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-</w:t>
            </w: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文本</w:t>
            </w: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2-</w:t>
            </w: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图片</w:t>
            </w: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3-</w:t>
            </w: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音频</w:t>
            </w: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4-</w:t>
            </w: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视频</w:t>
            </w:r>
          </w:p>
        </w:tc>
      </w:tr>
      <w:tr w:rsidR="00E36CB8" w:rsidRPr="001657CA" w14:paraId="7BA5FF0B" w14:textId="77777777" w:rsidTr="00D3601B">
        <w:tc>
          <w:tcPr>
            <w:tcW w:w="435" w:type="pct"/>
            <w:vMerge/>
          </w:tcPr>
          <w:p w14:paraId="44BD7CBB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7" w:type="pct"/>
            <w:vMerge/>
          </w:tcPr>
          <w:p w14:paraId="39A663B1" w14:textId="63B8D482" w:rsidR="00E36CB8" w:rsidRPr="00C9440B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106" w:type="pct"/>
            <w:vMerge/>
          </w:tcPr>
          <w:p w14:paraId="3F4B5172" w14:textId="77777777" w:rsidR="00E36CB8" w:rsidRPr="00C9440B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837" w:type="pct"/>
          </w:tcPr>
          <w:p w14:paraId="47805B94" w14:textId="77777777" w:rsidR="00E36CB8" w:rsidRPr="00C9440B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proofErr w:type="spellStart"/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fileAddress</w:t>
            </w:r>
            <w:proofErr w:type="spellEnd"/>
          </w:p>
        </w:tc>
        <w:tc>
          <w:tcPr>
            <w:tcW w:w="608" w:type="pct"/>
          </w:tcPr>
          <w:p w14:paraId="22461C74" w14:textId="57CC2C57" w:rsidR="00E36CB8" w:rsidRPr="00C9440B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</w:p>
        </w:tc>
        <w:tc>
          <w:tcPr>
            <w:tcW w:w="2907" w:type="pct"/>
          </w:tcPr>
          <w:p w14:paraId="76BE3FE4" w14:textId="0F167CB5" w:rsidR="00E36CB8" w:rsidRPr="00C9440B" w:rsidRDefault="00E36CB8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</w:pPr>
            <w:r w:rsidRPr="00C9440B">
              <w:rPr>
                <w:rFonts w:ascii="Consolas" w:eastAsia="宋体" w:hAnsi="Consolas" w:cs="新宋体"/>
                <w:sz w:val="21"/>
                <w:szCs w:val="21"/>
                <w:highlight w:val="yellow"/>
              </w:rPr>
              <w:t>作品文件下载地址</w:t>
            </w:r>
          </w:p>
        </w:tc>
      </w:tr>
      <w:tr w:rsidR="00E36CB8" w:rsidRPr="001657CA" w14:paraId="2B7573AD" w14:textId="77777777" w:rsidTr="00D3601B">
        <w:tc>
          <w:tcPr>
            <w:tcW w:w="435" w:type="pct"/>
            <w:vMerge/>
          </w:tcPr>
          <w:p w14:paraId="6CDCEC2D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51" w:type="pct"/>
            <w:gridSpan w:val="3"/>
          </w:tcPr>
          <w:p w14:paraId="2A363485" w14:textId="3117CA05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creation</w:t>
            </w:r>
            <w:r w:rsidR="000330A7">
              <w:rPr>
                <w:rFonts w:ascii="Consolas" w:eastAsia="宋体" w:hAnsi="Consolas" w:cs="新宋体"/>
                <w:sz w:val="21"/>
                <w:szCs w:val="21"/>
              </w:rPr>
              <w:t>_t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ype</w:t>
            </w:r>
            <w:proofErr w:type="spellEnd"/>
          </w:p>
        </w:tc>
        <w:tc>
          <w:tcPr>
            <w:tcW w:w="608" w:type="pct"/>
          </w:tcPr>
          <w:p w14:paraId="7C899EF7" w14:textId="438A10EE" w:rsidR="00E36CB8" w:rsidRPr="001657CA" w:rsidRDefault="00BA67F1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907" w:type="pct"/>
          </w:tcPr>
          <w:p w14:paraId="46A462F7" w14:textId="0D04F197" w:rsidR="00E36CB8" w:rsidRPr="001657CA" w:rsidRDefault="00E36CB8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作品创作类型，包含以下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7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类，从前到后依次取值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1..7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：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原创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2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改编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3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翻译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4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汇编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5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注释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6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整理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7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其他</w:t>
            </w:r>
          </w:p>
        </w:tc>
      </w:tr>
      <w:tr w:rsidR="00E36CB8" w:rsidRPr="001657CA" w14:paraId="70EAEBB4" w14:textId="77777777" w:rsidTr="00D3601B">
        <w:tc>
          <w:tcPr>
            <w:tcW w:w="435" w:type="pct"/>
            <w:vMerge/>
          </w:tcPr>
          <w:p w14:paraId="03705039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51" w:type="pct"/>
            <w:gridSpan w:val="3"/>
          </w:tcPr>
          <w:p w14:paraId="53E3746F" w14:textId="7BC6924E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created</w:t>
            </w:r>
            <w:r w:rsidR="000330A7">
              <w:rPr>
                <w:rFonts w:ascii="Consolas" w:eastAsia="宋体" w:hAnsi="Consolas" w:cs="新宋体"/>
                <w:sz w:val="21"/>
                <w:szCs w:val="21"/>
              </w:rPr>
              <w:t>_t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ime</w:t>
            </w:r>
            <w:proofErr w:type="spellEnd"/>
          </w:p>
        </w:tc>
        <w:tc>
          <w:tcPr>
            <w:tcW w:w="608" w:type="pct"/>
          </w:tcPr>
          <w:p w14:paraId="57F6B631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gram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char[</w:t>
            </w:r>
            <w:proofErr w:type="gramEnd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8]</w:t>
            </w:r>
          </w:p>
        </w:tc>
        <w:tc>
          <w:tcPr>
            <w:tcW w:w="2907" w:type="pct"/>
          </w:tcPr>
          <w:p w14:paraId="2EB856E9" w14:textId="41A5C433" w:rsidR="00E36CB8" w:rsidRPr="001657CA" w:rsidRDefault="00E36CB8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创作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/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制作完成时间，格式为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YYYY</w:t>
            </w:r>
            <w:r w:rsidR="003637B3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MM</w:t>
            </w:r>
            <w:r w:rsidR="003637B3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DD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，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支持的时间范围为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“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1000-00-00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”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到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“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9999-12-31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”</w:t>
            </w:r>
          </w:p>
        </w:tc>
      </w:tr>
      <w:tr w:rsidR="00E36CB8" w:rsidRPr="001657CA" w14:paraId="09412D6A" w14:textId="77777777" w:rsidTr="00D3601B">
        <w:tc>
          <w:tcPr>
            <w:tcW w:w="435" w:type="pct"/>
            <w:vMerge/>
          </w:tcPr>
          <w:p w14:paraId="671BB44C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51" w:type="pct"/>
            <w:gridSpan w:val="3"/>
          </w:tcPr>
          <w:p w14:paraId="7F614808" w14:textId="7932AF72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created</w:t>
            </w:r>
            <w:r w:rsidR="000330A7">
              <w:rPr>
                <w:rFonts w:ascii="Consolas" w:eastAsia="宋体" w:hAnsi="Consolas" w:cs="新宋体"/>
                <w:sz w:val="21"/>
                <w:szCs w:val="21"/>
              </w:rPr>
              <w:t>_p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lace</w:t>
            </w:r>
            <w:proofErr w:type="spellEnd"/>
          </w:p>
        </w:tc>
        <w:tc>
          <w:tcPr>
            <w:tcW w:w="608" w:type="pct"/>
          </w:tcPr>
          <w:p w14:paraId="52154D9F" w14:textId="1F25E97E" w:rsidR="00E36CB8" w:rsidRPr="001657CA" w:rsidRDefault="00BA67F1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907" w:type="pct"/>
          </w:tcPr>
          <w:p w14:paraId="164FAA33" w14:textId="77777777" w:rsidR="00E36CB8" w:rsidRPr="001657CA" w:rsidRDefault="00E36CB8" w:rsidP="00D3601B">
            <w:pPr>
              <w:widowControl/>
              <w:jc w:val="left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创作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/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制作地点</w:t>
            </w:r>
          </w:p>
        </w:tc>
      </w:tr>
      <w:tr w:rsidR="00E36CB8" w:rsidRPr="001657CA" w14:paraId="6D4AD515" w14:textId="77777777" w:rsidTr="00D3601B">
        <w:tc>
          <w:tcPr>
            <w:tcW w:w="435" w:type="pct"/>
            <w:vMerge/>
          </w:tcPr>
          <w:p w14:paraId="4236B816" w14:textId="77777777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51" w:type="pct"/>
            <w:gridSpan w:val="3"/>
          </w:tcPr>
          <w:p w14:paraId="2477E88B" w14:textId="5890D635" w:rsidR="00E36CB8" w:rsidRPr="001657CA" w:rsidRDefault="00E36CB8" w:rsidP="00CB358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publish</w:t>
            </w:r>
            <w:r w:rsidR="000330A7">
              <w:rPr>
                <w:rFonts w:ascii="Consolas" w:eastAsia="宋体" w:hAnsi="Consolas" w:cs="新宋体"/>
                <w:sz w:val="21"/>
                <w:szCs w:val="21"/>
              </w:rPr>
              <w:t>_s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tatus</w:t>
            </w:r>
            <w:proofErr w:type="spellEnd"/>
          </w:p>
        </w:tc>
        <w:tc>
          <w:tcPr>
            <w:tcW w:w="608" w:type="pct"/>
          </w:tcPr>
          <w:p w14:paraId="2720D658" w14:textId="7CDBD7A4" w:rsidR="00E36CB8" w:rsidRPr="001657CA" w:rsidRDefault="00BA67F1" w:rsidP="00CB358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907" w:type="pct"/>
          </w:tcPr>
          <w:p w14:paraId="31CBAA23" w14:textId="61B39651" w:rsidR="00E36CB8" w:rsidRPr="001657CA" w:rsidRDefault="00E36CB8" w:rsidP="00D3601B">
            <w:pPr>
              <w:widowControl/>
              <w:jc w:val="left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发表状态，</w:t>
            </w:r>
            <w:r w:rsidR="003637B3">
              <w:rPr>
                <w:rFonts w:ascii="Consolas" w:eastAsia="宋体" w:hAnsi="Consolas" w:cs="新宋体" w:hint="eastAsia"/>
                <w:sz w:val="21"/>
                <w:szCs w:val="21"/>
              </w:rPr>
              <w:t>0</w:t>
            </w:r>
            <w:r w:rsidR="003637B3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="003637B3">
              <w:rPr>
                <w:rFonts w:ascii="Consolas" w:eastAsia="宋体" w:hAnsi="Consolas" w:cs="新宋体" w:hint="eastAsia"/>
                <w:sz w:val="21"/>
                <w:szCs w:val="21"/>
              </w:rPr>
              <w:t>未发表</w:t>
            </w:r>
            <w:r w:rsidR="003637B3"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 w:rsidR="003637B3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="003637B3">
              <w:rPr>
                <w:rFonts w:ascii="Consolas" w:eastAsia="宋体" w:hAnsi="Consolas" w:cs="新宋体" w:hint="eastAsia"/>
                <w:sz w:val="21"/>
                <w:szCs w:val="21"/>
              </w:rPr>
              <w:t>已发表</w:t>
            </w:r>
          </w:p>
        </w:tc>
      </w:tr>
      <w:tr w:rsidR="000330A7" w:rsidRPr="001657CA" w14:paraId="46A97043" w14:textId="77777777" w:rsidTr="00D3601B">
        <w:tc>
          <w:tcPr>
            <w:tcW w:w="435" w:type="pct"/>
            <w:vMerge/>
          </w:tcPr>
          <w:p w14:paraId="77C4FD42" w14:textId="77777777" w:rsidR="000330A7" w:rsidRPr="001657CA" w:rsidRDefault="000330A7" w:rsidP="00CB358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51" w:type="pct"/>
            <w:gridSpan w:val="3"/>
            <w:vAlign w:val="center"/>
          </w:tcPr>
          <w:p w14:paraId="3F2ACD4F" w14:textId="3604E8B8" w:rsidR="000330A7" w:rsidRPr="001657CA" w:rsidRDefault="000330A7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published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_t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ime</w:t>
            </w:r>
            <w:proofErr w:type="spellEnd"/>
          </w:p>
        </w:tc>
        <w:tc>
          <w:tcPr>
            <w:tcW w:w="608" w:type="pct"/>
          </w:tcPr>
          <w:p w14:paraId="6813347A" w14:textId="15A283DA" w:rsidR="000330A7" w:rsidRPr="001657CA" w:rsidRDefault="000330A7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gram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char[</w:t>
            </w:r>
            <w:proofErr w:type="gramEnd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8]</w:t>
            </w:r>
          </w:p>
        </w:tc>
        <w:tc>
          <w:tcPr>
            <w:tcW w:w="2907" w:type="pct"/>
          </w:tcPr>
          <w:p w14:paraId="43D111EC" w14:textId="197CCB72" w:rsidR="000330A7" w:rsidRPr="001657CA" w:rsidRDefault="000330A7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首次发表日期，格式为自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YYYY-MM-DD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，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支持的时间范围为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“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1000-00-00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”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到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“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9999-12-31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”</w:t>
            </w:r>
          </w:p>
        </w:tc>
      </w:tr>
      <w:tr w:rsidR="000330A7" w:rsidRPr="001657CA" w14:paraId="0AAC1CCB" w14:textId="77777777" w:rsidTr="00D3601B">
        <w:tc>
          <w:tcPr>
            <w:tcW w:w="435" w:type="pct"/>
            <w:vMerge/>
          </w:tcPr>
          <w:p w14:paraId="0FA854E4" w14:textId="77777777" w:rsidR="000330A7" w:rsidRPr="001657CA" w:rsidRDefault="000330A7" w:rsidP="00CB358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51" w:type="pct"/>
            <w:gridSpan w:val="3"/>
            <w:vAlign w:val="center"/>
          </w:tcPr>
          <w:p w14:paraId="59B8EA2D" w14:textId="5916804C" w:rsidR="000330A7" w:rsidRPr="001657CA" w:rsidRDefault="000330A7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published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_s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ite</w:t>
            </w:r>
            <w:proofErr w:type="spellEnd"/>
          </w:p>
        </w:tc>
        <w:tc>
          <w:tcPr>
            <w:tcW w:w="608" w:type="pct"/>
            <w:vAlign w:val="center"/>
          </w:tcPr>
          <w:p w14:paraId="25FCAD38" w14:textId="39B1C125" w:rsidR="000330A7" w:rsidRPr="001657CA" w:rsidRDefault="000330A7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varchar</w:t>
            </w:r>
          </w:p>
        </w:tc>
        <w:tc>
          <w:tcPr>
            <w:tcW w:w="2907" w:type="pct"/>
            <w:vAlign w:val="center"/>
          </w:tcPr>
          <w:p w14:paraId="698E1442" w14:textId="639588F0" w:rsidR="000330A7" w:rsidRPr="001657CA" w:rsidRDefault="000330A7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发表位置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，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例如网站</w:t>
            </w:r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url</w:t>
            </w:r>
            <w:proofErr w:type="spellEnd"/>
          </w:p>
        </w:tc>
      </w:tr>
    </w:tbl>
    <w:p w14:paraId="1A49DA48" w14:textId="02E96837" w:rsidR="0096562E" w:rsidRDefault="0096562E">
      <w:pPr>
        <w:rPr>
          <w:rFonts w:ascii="Consolas" w:eastAsia="宋体" w:hAnsi="Consolas"/>
          <w:szCs w:val="21"/>
        </w:rPr>
      </w:pPr>
    </w:p>
    <w:p w14:paraId="4F4FC90A" w14:textId="42E07447" w:rsidR="0003726A" w:rsidRDefault="0003726A">
      <w:pPr>
        <w:rPr>
          <w:rFonts w:ascii="Consolas" w:eastAsia="宋体" w:hAnsi="Consolas"/>
          <w:szCs w:val="21"/>
        </w:rPr>
      </w:pPr>
    </w:p>
    <w:p w14:paraId="37D9AB00" w14:textId="3481E55C" w:rsidR="0003726A" w:rsidRDefault="0003726A">
      <w:pPr>
        <w:rPr>
          <w:rFonts w:ascii="Consolas" w:eastAsia="宋体" w:hAnsi="Consolas"/>
          <w:szCs w:val="21"/>
        </w:rPr>
      </w:pPr>
    </w:p>
    <w:p w14:paraId="7648C366" w14:textId="607D1D1C" w:rsidR="0003726A" w:rsidRDefault="0003726A">
      <w:pPr>
        <w:rPr>
          <w:rFonts w:ascii="Consolas" w:eastAsia="宋体" w:hAnsi="Consolas"/>
          <w:szCs w:val="21"/>
        </w:rPr>
      </w:pPr>
    </w:p>
    <w:p w14:paraId="3AD29B28" w14:textId="3C971B28" w:rsidR="0003726A" w:rsidRDefault="0003726A">
      <w:pPr>
        <w:rPr>
          <w:rFonts w:ascii="Consolas" w:eastAsia="宋体" w:hAnsi="Consolas"/>
          <w:szCs w:val="21"/>
        </w:rPr>
      </w:pPr>
    </w:p>
    <w:p w14:paraId="0BF9AE44" w14:textId="049F2D4A" w:rsidR="0003726A" w:rsidRDefault="0003726A">
      <w:pPr>
        <w:rPr>
          <w:rFonts w:ascii="Consolas" w:eastAsia="宋体" w:hAnsi="Consolas"/>
          <w:szCs w:val="21"/>
        </w:rPr>
      </w:pPr>
    </w:p>
    <w:p w14:paraId="69992767" w14:textId="33898B1C" w:rsidR="0003726A" w:rsidRDefault="0003726A">
      <w:pPr>
        <w:rPr>
          <w:rFonts w:ascii="Consolas" w:eastAsia="宋体" w:hAnsi="Consolas"/>
          <w:szCs w:val="21"/>
        </w:rPr>
      </w:pPr>
    </w:p>
    <w:p w14:paraId="3EAA9234" w14:textId="30B7B759" w:rsidR="0003726A" w:rsidRDefault="0003726A">
      <w:pPr>
        <w:rPr>
          <w:rFonts w:ascii="Consolas" w:eastAsia="宋体" w:hAnsi="Consolas"/>
          <w:szCs w:val="21"/>
        </w:rPr>
      </w:pPr>
    </w:p>
    <w:p w14:paraId="13019EBC" w14:textId="77777777" w:rsidR="0003726A" w:rsidRPr="001657CA" w:rsidRDefault="0003726A">
      <w:pPr>
        <w:rPr>
          <w:rFonts w:ascii="Consolas" w:eastAsia="宋体" w:hAnsi="Consolas"/>
          <w:szCs w:val="21"/>
        </w:rPr>
      </w:pPr>
    </w:p>
    <w:p w14:paraId="4EF6D07B" w14:textId="77777777" w:rsidR="0007481A" w:rsidRDefault="0007481A" w:rsidP="0007481A">
      <w:pPr>
        <w:pStyle w:val="2"/>
      </w:pPr>
      <w:proofErr w:type="gramStart"/>
      <w:r>
        <w:rPr>
          <w:rFonts w:hint="eastAsia"/>
        </w:rPr>
        <w:t>版权通证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CopyrightToken</w:t>
      </w:r>
      <w:proofErr w:type="spellEnd"/>
    </w:p>
    <w:tbl>
      <w:tblPr>
        <w:tblStyle w:val="a3"/>
        <w:tblW w:w="5950" w:type="pct"/>
        <w:tblLook w:val="04A0" w:firstRow="1" w:lastRow="0" w:firstColumn="1" w:lastColumn="0" w:noHBand="0" w:noVBand="1"/>
      </w:tblPr>
      <w:tblGrid>
        <w:gridCol w:w="364"/>
        <w:gridCol w:w="2763"/>
        <w:gridCol w:w="1928"/>
        <w:gridCol w:w="1395"/>
        <w:gridCol w:w="1219"/>
        <w:gridCol w:w="4774"/>
      </w:tblGrid>
      <w:tr w:rsidR="0007481A" w14:paraId="4B87C13B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8CB7C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334DA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F831C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5A302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是否非空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B7BC2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7481A" w14:paraId="06C21439" w14:textId="77777777" w:rsidTr="0007481A">
        <w:trPr>
          <w:trHeight w:val="433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CC2BC" w14:textId="77777777" w:rsidR="0007481A" w:rsidRDefault="0007481A">
            <w:pPr>
              <w:pStyle w:val="a6"/>
              <w:ind w:firstLineChars="0" w:firstLine="0"/>
            </w:pPr>
            <w:r>
              <w:rPr>
                <w:szCs w:val="21"/>
              </w:rPr>
              <w:t>flag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77905" w14:textId="77777777" w:rsidR="0007481A" w:rsidRDefault="0007481A">
            <w:pPr>
              <w:pStyle w:val="a6"/>
              <w:ind w:firstLineChars="0" w:firstLine="0"/>
            </w:pPr>
            <w:del w:id="2" w:author="Bernard" w:date="2022-01-11T18:35:00Z">
              <w:r>
                <w:rPr>
                  <w:rFonts w:hint="eastAsia"/>
                </w:rPr>
                <w:delText>流通</w:delText>
              </w:r>
            </w:del>
            <w:ins w:id="3" w:author="Bernard" w:date="2022-01-11T18:35:00Z">
              <w:r>
                <w:rPr>
                  <w:rFonts w:hint="eastAsia"/>
                </w:rPr>
                <w:t>冻结</w:t>
              </w:r>
            </w:ins>
            <w:r>
              <w:rPr>
                <w:rFonts w:hint="eastAsia"/>
              </w:rPr>
              <w:t>标识符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A7CAD" w14:textId="77777777" w:rsidR="0007481A" w:rsidRDefault="0007481A">
            <w:pPr>
              <w:pStyle w:val="a6"/>
              <w:ind w:firstLineChars="0" w:firstLine="0"/>
            </w:pPr>
            <w:r>
              <w:rPr>
                <w:szCs w:val="21"/>
              </w:rPr>
              <w:t>Number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DB3BE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55106" w14:textId="77777777" w:rsidR="0007481A" w:rsidRDefault="0007481A">
            <w:pPr>
              <w:pStyle w:val="a6"/>
              <w:ind w:firstLineChars="0" w:firstLine="0"/>
            </w:pPr>
            <w:r>
              <w:t>Token</w:t>
            </w:r>
            <w:r>
              <w:rPr>
                <w:rFonts w:hint="eastAsia"/>
              </w:rPr>
              <w:t>是否</w:t>
            </w:r>
            <w:del w:id="4" w:author="Bernard" w:date="2022-01-11T18:35:00Z">
              <w:r>
                <w:rPr>
                  <w:rFonts w:hint="eastAsia"/>
                </w:rPr>
                <w:delText>流通</w:delText>
              </w:r>
            </w:del>
            <w:ins w:id="5" w:author="Bernard" w:date="2022-01-11T18:35:00Z">
              <w:r>
                <w:rPr>
                  <w:rFonts w:hint="eastAsia"/>
                </w:rPr>
                <w:t>冻结</w:t>
              </w:r>
            </w:ins>
            <w:del w:id="6" w:author="Bernard" w:date="2022-01-11T18:35:00Z">
              <w:r>
                <w:rPr>
                  <w:rFonts w:hint="eastAsia"/>
                </w:rPr>
                <w:delText>标志位</w:delText>
              </w:r>
            </w:del>
            <w:r>
              <w:rPr>
                <w:rFonts w:hint="eastAsia"/>
              </w:rPr>
              <w:t>，</w:t>
            </w:r>
            <w:r>
              <w:t>0</w:t>
            </w:r>
            <w:r>
              <w:rPr>
                <w:rFonts w:hint="eastAsia"/>
              </w:rPr>
              <w:t>表示可以流通，</w:t>
            </w:r>
            <w:r>
              <w:t>1</w:t>
            </w:r>
            <w:r>
              <w:rPr>
                <w:rFonts w:hint="eastAsia"/>
              </w:rPr>
              <w:t>表示不可以流通，默认为</w:t>
            </w:r>
            <w:r>
              <w:t>0</w:t>
            </w:r>
            <w:r>
              <w:rPr>
                <w:rFonts w:hint="eastAsia"/>
              </w:rPr>
              <w:t>。</w:t>
            </w:r>
          </w:p>
        </w:tc>
      </w:tr>
      <w:tr w:rsidR="0007481A" w14:paraId="55220A9C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E8E754B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TokenId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6ACFE" w14:textId="77777777" w:rsidR="0007481A" w:rsidRDefault="0007481A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版权通证标识</w:t>
            </w:r>
            <w:proofErr w:type="gramEnd"/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75195" w14:textId="77777777" w:rsidR="0007481A" w:rsidRDefault="0007481A">
            <w:pPr>
              <w:pStyle w:val="a6"/>
              <w:ind w:firstLineChars="0" w:firstLine="0"/>
              <w:rPr>
                <w:color w:val="FF0000"/>
              </w:rPr>
            </w:pPr>
            <w:r>
              <w:t>char64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19BA4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CCC99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tokenId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联合主键</w:t>
            </w:r>
          </w:p>
        </w:tc>
      </w:tr>
      <w:tr w:rsidR="0007481A" w14:paraId="40371463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DD46C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adminAddress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AED3B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管理用户地址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BBA8A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00C43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32ECD" w14:textId="77777777" w:rsidR="0007481A" w:rsidRDefault="0007481A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版权通证所有者</w:t>
            </w:r>
            <w:proofErr w:type="gramEnd"/>
            <w:r>
              <w:rPr>
                <w:rFonts w:hint="eastAsia"/>
              </w:rPr>
              <w:t>的账号</w:t>
            </w:r>
          </w:p>
        </w:tc>
      </w:tr>
      <w:tr w:rsidR="0007481A" w14:paraId="7E5DED04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5F05C" w14:textId="77777777" w:rsidR="0007481A" w:rsidRDefault="0007481A">
            <w:pPr>
              <w:pStyle w:val="a6"/>
              <w:ind w:firstLineChars="0" w:firstLine="0"/>
            </w:pPr>
            <w:r>
              <w:t>timestamp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2BD76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B08A6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bigint</w:t>
            </w:r>
            <w:proofErr w:type="spellEnd"/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7854D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188E7" w14:textId="77777777" w:rsidR="0007481A" w:rsidRDefault="0007481A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版权通证发布</w:t>
            </w:r>
            <w:proofErr w:type="gramEnd"/>
            <w:r>
              <w:rPr>
                <w:rFonts w:hint="eastAsia"/>
              </w:rPr>
              <w:t>的时间戳，由原生层生成。发起交易时，不需要该字段。</w:t>
            </w:r>
          </w:p>
        </w:tc>
      </w:tr>
      <w:tr w:rsidR="0007481A" w14:paraId="43E144D8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AB041" w14:textId="77777777" w:rsidR="0007481A" w:rsidRDefault="0007481A">
            <w:pPr>
              <w:pStyle w:val="a6"/>
              <w:ind w:firstLineChars="0" w:firstLine="0"/>
              <w:rPr>
                <w:highlight w:val="red"/>
              </w:rPr>
            </w:pPr>
            <w:proofErr w:type="spellStart"/>
            <w:r>
              <w:rPr>
                <w:highlight w:val="red"/>
              </w:rPr>
              <w:t>authenticationInfo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8ACEA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确权信息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E7E39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D3C28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9904B" w14:textId="77777777" w:rsidR="0007481A" w:rsidRDefault="0007481A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申请通证时</w:t>
            </w:r>
            <w:proofErr w:type="gramEnd"/>
            <w:r>
              <w:rPr>
                <w:rFonts w:hint="eastAsia"/>
              </w:rPr>
              <w:t>，暂时不支持上</w:t>
            </w:r>
            <w:proofErr w:type="gramStart"/>
            <w:r>
              <w:rPr>
                <w:rFonts w:hint="eastAsia"/>
              </w:rPr>
              <w:t>传已</w:t>
            </w:r>
            <w:proofErr w:type="gramEnd"/>
            <w:r>
              <w:rPr>
                <w:rFonts w:hint="eastAsia"/>
              </w:rPr>
              <w:t>经确权的证书【该结构</w:t>
            </w:r>
            <w:r>
              <w:t>JSON</w:t>
            </w:r>
            <w:r>
              <w:rPr>
                <w:rFonts w:hint="eastAsia"/>
              </w:rPr>
              <w:t>后，入库】联合主键</w:t>
            </w:r>
          </w:p>
        </w:tc>
      </w:tr>
      <w:tr w:rsidR="0007481A" w14:paraId="0C41BA5B" w14:textId="77777777" w:rsidTr="0007481A">
        <w:trPr>
          <w:trHeight w:val="351"/>
        </w:trPr>
        <w:tc>
          <w:tcPr>
            <w:tcW w:w="1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3C4" w14:textId="77777777" w:rsidR="0007481A" w:rsidRDefault="0007481A">
            <w:pPr>
              <w:pStyle w:val="a6"/>
              <w:ind w:firstLineChars="0" w:firstLine="0"/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0B31E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authenticationInstitudeName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4425D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确权机构名称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2DA07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有序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31C21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AF2CE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确权主体。同一个确权主体只能出现一次。</w:t>
            </w:r>
          </w:p>
        </w:tc>
      </w:tr>
      <w:tr w:rsidR="0007481A" w14:paraId="4F5F5C4C" w14:textId="77777777" w:rsidTr="0007481A">
        <w:trPr>
          <w:trHeight w:val="3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6EFA7" w14:textId="77777777" w:rsidR="0007481A" w:rsidRDefault="0007481A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4B528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authenticationId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6910E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确权标识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7918B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有序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7319A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6ABF2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确权机构生成的标识</w:t>
            </w:r>
          </w:p>
        </w:tc>
      </w:tr>
      <w:tr w:rsidR="0007481A" w14:paraId="7AC718DC" w14:textId="77777777" w:rsidTr="0007481A">
        <w:trPr>
          <w:trHeight w:val="4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4B357" w14:textId="77777777" w:rsidR="0007481A" w:rsidRDefault="0007481A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0E160" w14:textId="77777777" w:rsidR="0007481A" w:rsidRDefault="0007481A">
            <w:pPr>
              <w:pStyle w:val="a6"/>
              <w:ind w:firstLineChars="0" w:firstLine="0"/>
            </w:pPr>
            <w:proofErr w:type="spellStart"/>
            <w:ins w:id="7" w:author="Bernard" w:date="2022-01-11T18:37:00Z">
              <w:r>
                <w:rPr>
                  <w:highlight w:val="yellow"/>
                </w:rPr>
                <w:t>authenticatedDate</w:t>
              </w:r>
            </w:ins>
            <w:proofErr w:type="spellEnd"/>
            <w:del w:id="8" w:author="Bernard" w:date="2022-01-11T18:37:00Z">
              <w:r>
                <w:delText>timestamp</w:delText>
              </w:r>
            </w:del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318BC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确</w:t>
            </w:r>
            <w:proofErr w:type="gramStart"/>
            <w:r>
              <w:rPr>
                <w:rFonts w:hint="eastAsia"/>
              </w:rPr>
              <w:t>权时间戳</w:t>
            </w:r>
            <w:proofErr w:type="gramEnd"/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8BD9D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有序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EF74B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1C81F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确权完成时间（上链时间）</w:t>
            </w:r>
          </w:p>
        </w:tc>
      </w:tr>
      <w:tr w:rsidR="0007481A" w14:paraId="28265C71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1BAB0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copyrightType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3DB11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版权权利类型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7C895" w14:textId="77777777" w:rsidR="0007481A" w:rsidRDefault="0007481A">
            <w:pPr>
              <w:pStyle w:val="a6"/>
              <w:ind w:firstLineChars="0" w:firstLine="0"/>
            </w:pPr>
            <w:bookmarkStart w:id="9" w:name="OLE_LINK5"/>
            <w:r>
              <w:t>int</w:t>
            </w:r>
            <w:bookmarkEnd w:id="9"/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6D8D0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897DA" w14:textId="77777777" w:rsidR="0007481A" w:rsidRDefault="0007481A">
            <w:pPr>
              <w:pStyle w:val="a6"/>
              <w:ind w:firstLineChars="0" w:firstLine="0"/>
            </w:pPr>
            <w:r>
              <w:t>4-</w:t>
            </w:r>
            <w:r>
              <w:rPr>
                <w:rFonts w:hint="eastAsia"/>
              </w:rPr>
              <w:t>复制权</w:t>
            </w:r>
            <w:r>
              <w:t>5-</w:t>
            </w:r>
            <w:r>
              <w:rPr>
                <w:rFonts w:hint="eastAsia"/>
              </w:rPr>
              <w:t>发行权</w:t>
            </w:r>
            <w:r>
              <w:t>6-</w:t>
            </w:r>
            <w:r>
              <w:rPr>
                <w:rFonts w:hint="eastAsia"/>
              </w:rPr>
              <w:t>出租权</w:t>
            </w:r>
            <w:r>
              <w:t>7-</w:t>
            </w:r>
            <w:r>
              <w:rPr>
                <w:rFonts w:hint="eastAsia"/>
              </w:rPr>
              <w:t>展览权</w:t>
            </w:r>
            <w:r>
              <w:t>8-</w:t>
            </w:r>
            <w:r>
              <w:rPr>
                <w:rFonts w:hint="eastAsia"/>
              </w:rPr>
              <w:t>表演权</w:t>
            </w:r>
            <w:r>
              <w:t>9-</w:t>
            </w:r>
            <w:r>
              <w:rPr>
                <w:rFonts w:hint="eastAsia"/>
              </w:rPr>
              <w:t>放映权</w:t>
            </w:r>
            <w:r>
              <w:t>10-</w:t>
            </w:r>
            <w:r>
              <w:rPr>
                <w:rFonts w:hint="eastAsia"/>
              </w:rPr>
              <w:t>广播权</w:t>
            </w:r>
            <w:r>
              <w:t>11-</w:t>
            </w:r>
            <w:r>
              <w:rPr>
                <w:rFonts w:hint="eastAsia"/>
              </w:rPr>
              <w:t>信息网络传播权</w:t>
            </w:r>
            <w:r>
              <w:t>12-</w:t>
            </w:r>
            <w:r>
              <w:rPr>
                <w:rFonts w:hint="eastAsia"/>
              </w:rPr>
              <w:t>摄制权</w:t>
            </w:r>
            <w:r>
              <w:t>13-</w:t>
            </w:r>
            <w:r>
              <w:rPr>
                <w:rFonts w:hint="eastAsia"/>
              </w:rPr>
              <w:t>改编权</w:t>
            </w:r>
            <w:r>
              <w:t>14-</w:t>
            </w:r>
            <w:r>
              <w:rPr>
                <w:rFonts w:hint="eastAsia"/>
              </w:rPr>
              <w:t>翻译权</w:t>
            </w:r>
            <w:r>
              <w:t>15-</w:t>
            </w:r>
            <w:r>
              <w:rPr>
                <w:rFonts w:hint="eastAsia"/>
              </w:rPr>
              <w:t>汇编权</w:t>
            </w:r>
            <w:r>
              <w:t>16-</w:t>
            </w:r>
            <w:r>
              <w:rPr>
                <w:rFonts w:hint="eastAsia"/>
              </w:rPr>
              <w:t>其他</w:t>
            </w:r>
          </w:p>
        </w:tc>
      </w:tr>
      <w:tr w:rsidR="0007481A" w14:paraId="4262B1DC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51126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copyrightGetType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FBE30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权利取得方式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01A0C" w14:textId="77777777" w:rsidR="0007481A" w:rsidRDefault="0007481A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3F355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AEDD4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原创</w:t>
            </w:r>
            <w:r>
              <w:t>1-</w:t>
            </w:r>
            <w:r>
              <w:rPr>
                <w:rFonts w:hint="eastAsia"/>
              </w:rPr>
              <w:t>转让</w:t>
            </w:r>
            <w:r>
              <w:t>2-</w:t>
            </w:r>
            <w:r>
              <w:rPr>
                <w:rFonts w:hint="eastAsia"/>
              </w:rPr>
              <w:t>继承</w:t>
            </w:r>
            <w:r>
              <w:t>3-</w:t>
            </w:r>
            <w:r>
              <w:rPr>
                <w:rFonts w:hint="eastAsia"/>
              </w:rPr>
              <w:t>承受</w:t>
            </w:r>
            <w:r>
              <w:t>4-</w:t>
            </w:r>
            <w:r>
              <w:rPr>
                <w:rFonts w:hint="eastAsia"/>
              </w:rPr>
              <w:t>赠予</w:t>
            </w:r>
            <w:r>
              <w:t>5-</w:t>
            </w:r>
            <w:r>
              <w:rPr>
                <w:rFonts w:hint="eastAsia"/>
              </w:rPr>
              <w:t>其他</w:t>
            </w:r>
          </w:p>
        </w:tc>
      </w:tr>
      <w:tr w:rsidR="0007481A" w14:paraId="6F23E046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E2893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copyrightUnit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77F92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版权单元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5DAA9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237F8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A163C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权利主体组【该结构</w:t>
            </w:r>
            <w:r>
              <w:t>JSON</w:t>
            </w:r>
            <w:r>
              <w:rPr>
                <w:rFonts w:hint="eastAsia"/>
              </w:rPr>
              <w:t>后，入库】</w:t>
            </w:r>
          </w:p>
        </w:tc>
      </w:tr>
      <w:tr w:rsidR="0007481A" w14:paraId="15FFEBDC" w14:textId="77777777" w:rsidTr="0007481A">
        <w:trPr>
          <w:trHeight w:val="351"/>
        </w:trPr>
        <w:tc>
          <w:tcPr>
            <w:tcW w:w="1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FCD86" w14:textId="77777777" w:rsidR="0007481A" w:rsidRDefault="0007481A">
            <w:pPr>
              <w:pStyle w:val="a6"/>
              <w:ind w:firstLineChars="0" w:firstLine="0"/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C5D54" w14:textId="77777777" w:rsidR="0007481A" w:rsidRDefault="0007481A">
            <w:pPr>
              <w:pStyle w:val="a6"/>
              <w:ind w:firstLineChars="0" w:firstLine="0"/>
            </w:pPr>
            <w:r>
              <w:t>address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53C94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用户地址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1C42B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有序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F8D9F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8EB19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持有著作权用户的账号，权利主体</w:t>
            </w:r>
          </w:p>
        </w:tc>
      </w:tr>
      <w:tr w:rsidR="0007481A" w14:paraId="32987704" w14:textId="77777777" w:rsidTr="0007481A">
        <w:trPr>
          <w:trHeight w:val="3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81F3B" w14:textId="77777777" w:rsidR="0007481A" w:rsidRDefault="0007481A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2D8C6" w14:textId="77777777" w:rsidR="0007481A" w:rsidRDefault="0007481A">
            <w:pPr>
              <w:pStyle w:val="a6"/>
              <w:ind w:firstLineChars="0" w:firstLine="0"/>
            </w:pPr>
            <w:r>
              <w:t>proportion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30291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分账比例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637F5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有序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DB68E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12580" w14:textId="77777777" w:rsidR="0007481A" w:rsidRDefault="0007481A">
            <w:pPr>
              <w:pStyle w:val="a6"/>
              <w:ind w:firstLineChars="0" w:firstLine="0"/>
            </w:pPr>
            <w:r>
              <w:t>100%</w:t>
            </w:r>
            <w:r>
              <w:rPr>
                <w:rFonts w:hint="eastAsia"/>
              </w:rPr>
              <w:t>制，如</w:t>
            </w:r>
            <w:r>
              <w:t>26.5</w:t>
            </w:r>
            <w:r>
              <w:rPr>
                <w:rFonts w:hint="eastAsia"/>
              </w:rPr>
              <w:t>（</w:t>
            </w:r>
            <w:r>
              <w:t>26.5%</w:t>
            </w:r>
            <w:r>
              <w:rPr>
                <w:rFonts w:hint="eastAsia"/>
              </w:rPr>
              <w:t>）原</w:t>
            </w:r>
            <w:r>
              <w:t>float</w:t>
            </w:r>
          </w:p>
        </w:tc>
      </w:tr>
      <w:tr w:rsidR="0007481A" w14:paraId="30BAD806" w14:textId="77777777" w:rsidTr="0007481A">
        <w:trPr>
          <w:trHeight w:val="3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AB44A" w14:textId="77777777" w:rsidR="0007481A" w:rsidRDefault="0007481A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33A93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copyrightExplain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ADC04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权利说明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4B49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有序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01FF2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68936" w14:textId="77777777" w:rsidR="0007481A" w:rsidRDefault="0007481A">
            <w:pPr>
              <w:pStyle w:val="a6"/>
              <w:ind w:firstLineChars="0" w:firstLine="0"/>
            </w:pPr>
          </w:p>
        </w:tc>
      </w:tr>
      <w:tr w:rsidR="0007481A" w14:paraId="55CD71C6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E3E51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copyrightConstraint_copyrightLimit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95EA0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版权限制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FF89E" w14:textId="77777777" w:rsidR="0007481A" w:rsidRDefault="0007481A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18CBB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0B8C7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第一个比特表示是否可授权，第二个比特表示是否可转让。比如</w:t>
            </w:r>
            <w:r>
              <w:t>01</w:t>
            </w:r>
            <w:r>
              <w:rPr>
                <w:rFonts w:hint="eastAsia"/>
              </w:rPr>
              <w:t>不可授权可转让，</w:t>
            </w:r>
            <w:r>
              <w:t>11</w:t>
            </w:r>
            <w:r>
              <w:rPr>
                <w:rFonts w:hint="eastAsia"/>
              </w:rPr>
              <w:t>不可授权不可转让。因为类型为</w:t>
            </w:r>
            <w:r>
              <w:t>int</w:t>
            </w:r>
            <w:r>
              <w:rPr>
                <w:rFonts w:hint="eastAsia"/>
              </w:rPr>
              <w:t>，所以为</w:t>
            </w:r>
            <w:r>
              <w:t>11</w:t>
            </w:r>
            <w:r>
              <w:rPr>
                <w:rFonts w:hint="eastAsia"/>
              </w:rPr>
              <w:t>表示为</w:t>
            </w:r>
            <w:r>
              <w:t>3</w:t>
            </w:r>
            <w:r>
              <w:rPr>
                <w:rFonts w:hint="eastAsia"/>
              </w:rPr>
              <w:t>。</w:t>
            </w:r>
          </w:p>
        </w:tc>
      </w:tr>
      <w:tr w:rsidR="0007481A" w14:paraId="7C920408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29DB5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apprConstraint_channel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90E5C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渠道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89E96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8BF0D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63867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proofErr w:type="gramStart"/>
            <w:r>
              <w:rPr>
                <w:rFonts w:hint="eastAsia"/>
              </w:rPr>
              <w:t>全渠道</w:t>
            </w:r>
            <w:proofErr w:type="gramEnd"/>
            <w:r>
              <w:t>1-</w:t>
            </w:r>
            <w:r>
              <w:rPr>
                <w:rFonts w:hint="eastAsia"/>
              </w:rPr>
              <w:t>网络</w:t>
            </w:r>
            <w:r>
              <w:t>2-</w:t>
            </w:r>
            <w:r>
              <w:rPr>
                <w:rFonts w:hint="eastAsia"/>
              </w:rPr>
              <w:t>电视</w:t>
            </w:r>
          </w:p>
          <w:p w14:paraId="7B0EA9B8" w14:textId="77777777" w:rsidR="0007481A" w:rsidRDefault="0007481A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原</w:t>
            </w:r>
            <w:r>
              <w:rPr>
                <w:b/>
              </w:rPr>
              <w:t>int[]</w:t>
            </w:r>
            <w:r>
              <w:rPr>
                <w:rFonts w:hint="eastAsia"/>
                <w:b/>
              </w:rPr>
              <w:t>类型，</w:t>
            </w:r>
            <w:r>
              <w:rPr>
                <w:b/>
              </w:rPr>
              <w:t>JSON</w:t>
            </w:r>
            <w:r>
              <w:rPr>
                <w:rFonts w:hint="eastAsia"/>
                <w:b/>
              </w:rPr>
              <w:t>化后上链</w:t>
            </w:r>
          </w:p>
        </w:tc>
      </w:tr>
      <w:tr w:rsidR="0007481A" w14:paraId="3CBC5126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1A16B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apprConstraint_area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A38C0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地域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FDE0A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5F9A1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660B7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中国</w:t>
            </w:r>
            <w:r>
              <w:t>1-</w:t>
            </w:r>
            <w:r>
              <w:rPr>
                <w:rFonts w:hint="eastAsia"/>
              </w:rPr>
              <w:t>亚洲</w:t>
            </w:r>
            <w:r>
              <w:t>2-</w:t>
            </w:r>
            <w:r>
              <w:rPr>
                <w:rFonts w:hint="eastAsia"/>
              </w:rPr>
              <w:t>世界</w:t>
            </w:r>
          </w:p>
          <w:p w14:paraId="19D93469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  <w:b/>
              </w:rPr>
              <w:t>原</w:t>
            </w:r>
            <w:r>
              <w:rPr>
                <w:b/>
              </w:rPr>
              <w:t>int[]</w:t>
            </w:r>
            <w:r>
              <w:rPr>
                <w:rFonts w:hint="eastAsia"/>
                <w:b/>
              </w:rPr>
              <w:t>类型，</w:t>
            </w:r>
            <w:r>
              <w:rPr>
                <w:b/>
              </w:rPr>
              <w:t>JSON</w:t>
            </w:r>
            <w:r>
              <w:rPr>
                <w:rFonts w:hint="eastAsia"/>
                <w:b/>
              </w:rPr>
              <w:t>化后上链</w:t>
            </w:r>
          </w:p>
        </w:tc>
      </w:tr>
      <w:tr w:rsidR="0007481A" w14:paraId="0CABCFFD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1F0B4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apprConstraint_time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BF152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5BF04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DC954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1834B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半年</w:t>
            </w:r>
            <w:r>
              <w:t>1-</w:t>
            </w:r>
            <w:r>
              <w:rPr>
                <w:rFonts w:hint="eastAsia"/>
              </w:rPr>
              <w:t>一年</w:t>
            </w:r>
            <w:r>
              <w:t>2-</w:t>
            </w:r>
            <w:r>
              <w:rPr>
                <w:rFonts w:hint="eastAsia"/>
              </w:rPr>
              <w:t>三年</w:t>
            </w:r>
            <w:r>
              <w:t>3-</w:t>
            </w:r>
            <w:r>
              <w:rPr>
                <w:rFonts w:hint="eastAsia"/>
              </w:rPr>
              <w:t>永久</w:t>
            </w:r>
          </w:p>
          <w:p w14:paraId="66169DAC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  <w:b/>
              </w:rPr>
              <w:t>原</w:t>
            </w:r>
            <w:r>
              <w:rPr>
                <w:b/>
              </w:rPr>
              <w:t>int[]</w:t>
            </w:r>
            <w:r>
              <w:rPr>
                <w:rFonts w:hint="eastAsia"/>
                <w:b/>
              </w:rPr>
              <w:t>类型，</w:t>
            </w:r>
            <w:r>
              <w:rPr>
                <w:b/>
              </w:rPr>
              <w:t>JSON</w:t>
            </w:r>
            <w:r>
              <w:rPr>
                <w:rFonts w:hint="eastAsia"/>
                <w:b/>
              </w:rPr>
              <w:t>化后上链</w:t>
            </w:r>
          </w:p>
        </w:tc>
      </w:tr>
      <w:tr w:rsidR="0007481A" w14:paraId="141C510E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6E418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apprConstraint_transferType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935A0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转让类型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B0AD9" w14:textId="77777777" w:rsidR="0007481A" w:rsidRDefault="0007481A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C0ADE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98691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不可转让</w:t>
            </w:r>
            <w:r>
              <w:t>1-</w:t>
            </w:r>
            <w:r>
              <w:rPr>
                <w:rFonts w:hint="eastAsia"/>
              </w:rPr>
              <w:t>可转让（因为可扩展所以不为</w:t>
            </w:r>
            <w:r>
              <w:t>int</w:t>
            </w:r>
            <w:r>
              <w:rPr>
                <w:rFonts w:hint="eastAsia"/>
              </w:rPr>
              <w:t>）</w:t>
            </w:r>
          </w:p>
        </w:tc>
      </w:tr>
      <w:tr w:rsidR="0007481A" w14:paraId="6F90A160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E518B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apprConstraint_reapproveType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AF19A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再授权类型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36BF4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tinyint</w:t>
            </w:r>
            <w:proofErr w:type="spellEnd"/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11C4C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77357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不可再授权</w:t>
            </w:r>
            <w:r>
              <w:t>1-</w:t>
            </w:r>
            <w:r>
              <w:rPr>
                <w:rFonts w:hint="eastAsia"/>
              </w:rPr>
              <w:t>可再授权</w:t>
            </w:r>
          </w:p>
        </w:tc>
      </w:tr>
      <w:tr w:rsidR="0007481A" w14:paraId="2CD8BA59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BD8BD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licenseConstraint_type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67DB1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09729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3F203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84011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播放</w:t>
            </w:r>
            <w:r>
              <w:t>1-</w:t>
            </w:r>
            <w:r>
              <w:rPr>
                <w:rFonts w:hint="eastAsia"/>
              </w:rPr>
              <w:t>输出</w:t>
            </w:r>
            <w:r>
              <w:t>2-</w:t>
            </w:r>
            <w:r>
              <w:rPr>
                <w:rFonts w:hint="eastAsia"/>
              </w:rPr>
              <w:t>打印</w:t>
            </w:r>
            <w:r>
              <w:t>3-</w:t>
            </w:r>
            <w:r>
              <w:rPr>
                <w:rFonts w:hint="eastAsia"/>
              </w:rPr>
              <w:t>修改</w:t>
            </w:r>
            <w:r>
              <w:t>4-</w:t>
            </w:r>
            <w:r>
              <w:rPr>
                <w:rFonts w:hint="eastAsia"/>
              </w:rPr>
              <w:t>分割</w:t>
            </w:r>
            <w:r>
              <w:t>5-</w:t>
            </w:r>
            <w:r>
              <w:rPr>
                <w:rFonts w:hint="eastAsia"/>
              </w:rPr>
              <w:t>打包</w:t>
            </w:r>
            <w:r>
              <w:t>6-</w:t>
            </w:r>
            <w:r>
              <w:rPr>
                <w:rFonts w:hint="eastAsia"/>
              </w:rPr>
              <w:t>移动</w:t>
            </w:r>
            <w:r>
              <w:t>7-</w:t>
            </w:r>
            <w:r>
              <w:rPr>
                <w:rFonts w:hint="eastAsia"/>
              </w:rPr>
              <w:t>复制</w:t>
            </w:r>
            <w:r>
              <w:t>8-</w:t>
            </w:r>
            <w:r>
              <w:rPr>
                <w:rFonts w:hint="eastAsia"/>
              </w:rPr>
              <w:t>备份</w:t>
            </w:r>
            <w:r>
              <w:t>9-</w:t>
            </w:r>
            <w:r>
              <w:rPr>
                <w:rFonts w:hint="eastAsia"/>
              </w:rPr>
              <w:t>保存</w:t>
            </w:r>
            <w:r>
              <w:t>10-</w:t>
            </w:r>
            <w:r>
              <w:rPr>
                <w:rFonts w:hint="eastAsia"/>
              </w:rPr>
              <w:t>撤销</w:t>
            </w:r>
          </w:p>
          <w:p w14:paraId="5DEECA6E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  <w:b/>
              </w:rPr>
              <w:t>原</w:t>
            </w:r>
            <w:r>
              <w:rPr>
                <w:b/>
              </w:rPr>
              <w:t>int[]</w:t>
            </w:r>
            <w:r>
              <w:rPr>
                <w:rFonts w:hint="eastAsia"/>
                <w:b/>
              </w:rPr>
              <w:t>类型，</w:t>
            </w:r>
            <w:r>
              <w:rPr>
                <w:b/>
              </w:rPr>
              <w:t>JSON</w:t>
            </w:r>
            <w:r>
              <w:rPr>
                <w:rFonts w:hint="eastAsia"/>
                <w:b/>
              </w:rPr>
              <w:t>化后上链</w:t>
            </w:r>
          </w:p>
        </w:tc>
      </w:tr>
      <w:tr w:rsidR="0007481A" w14:paraId="1C047B9C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1C0C0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licenseConstraint_area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C461D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地域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AA180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2729B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38C9C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中国</w:t>
            </w:r>
            <w:r>
              <w:t>1-</w:t>
            </w:r>
            <w:r>
              <w:rPr>
                <w:rFonts w:hint="eastAsia"/>
              </w:rPr>
              <w:t>亚洲</w:t>
            </w:r>
            <w:r>
              <w:t>2-</w:t>
            </w:r>
            <w:r>
              <w:rPr>
                <w:rFonts w:hint="eastAsia"/>
              </w:rPr>
              <w:t>世界</w:t>
            </w:r>
          </w:p>
          <w:p w14:paraId="54961084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  <w:b/>
              </w:rPr>
              <w:t>原</w:t>
            </w:r>
            <w:r>
              <w:rPr>
                <w:b/>
              </w:rPr>
              <w:t>int[]</w:t>
            </w:r>
            <w:r>
              <w:rPr>
                <w:rFonts w:hint="eastAsia"/>
                <w:b/>
              </w:rPr>
              <w:t>类型，</w:t>
            </w:r>
            <w:r>
              <w:rPr>
                <w:b/>
              </w:rPr>
              <w:t>JSON</w:t>
            </w:r>
            <w:r>
              <w:rPr>
                <w:rFonts w:hint="eastAsia"/>
                <w:b/>
              </w:rPr>
              <w:t>化后上链</w:t>
            </w:r>
          </w:p>
        </w:tc>
      </w:tr>
      <w:tr w:rsidR="0007481A" w14:paraId="56F0A4FC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6D979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licenseConstraint_time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1F3EF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81720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C17C4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89EB0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半年</w:t>
            </w:r>
            <w:r>
              <w:t>1-</w:t>
            </w:r>
            <w:r>
              <w:rPr>
                <w:rFonts w:hint="eastAsia"/>
              </w:rPr>
              <w:t>一年</w:t>
            </w:r>
            <w:r>
              <w:t>2-</w:t>
            </w:r>
            <w:r>
              <w:rPr>
                <w:rFonts w:hint="eastAsia"/>
              </w:rPr>
              <w:t>三年</w:t>
            </w:r>
            <w:r>
              <w:t>3-</w:t>
            </w:r>
            <w:r>
              <w:rPr>
                <w:rFonts w:hint="eastAsia"/>
              </w:rPr>
              <w:t>永久</w:t>
            </w:r>
          </w:p>
          <w:p w14:paraId="62CC694D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  <w:b/>
              </w:rPr>
              <w:t>原</w:t>
            </w:r>
            <w:r>
              <w:rPr>
                <w:b/>
              </w:rPr>
              <w:t>int[]</w:t>
            </w:r>
            <w:r>
              <w:rPr>
                <w:rFonts w:hint="eastAsia"/>
                <w:b/>
              </w:rPr>
              <w:t>类型，</w:t>
            </w:r>
            <w:r>
              <w:rPr>
                <w:b/>
              </w:rPr>
              <w:t>JSON</w:t>
            </w:r>
            <w:r>
              <w:rPr>
                <w:rFonts w:hint="eastAsia"/>
                <w:b/>
              </w:rPr>
              <w:t>化后上链</w:t>
            </w:r>
          </w:p>
        </w:tc>
      </w:tr>
      <w:tr w:rsidR="0007481A" w14:paraId="7FB5CCAB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642FE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constraintExplain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4F63F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约束说明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9EEA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82A30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7293D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保留字段，合法值待定</w:t>
            </w:r>
          </w:p>
        </w:tc>
      </w:tr>
      <w:tr w:rsidR="0007481A" w14:paraId="192AD56C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9AF35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constraintExpand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38474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额外约束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D4E41" w14:textId="77777777" w:rsidR="0007481A" w:rsidRDefault="0007481A">
            <w:pPr>
              <w:pStyle w:val="a6"/>
              <w:ind w:firstLineChars="0" w:firstLine="0"/>
            </w:pPr>
            <w:r>
              <w:t>int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FCD9C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FA3C7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保留字段，合法值待定</w:t>
            </w:r>
          </w:p>
        </w:tc>
      </w:tr>
      <w:tr w:rsidR="0007481A" w14:paraId="16637A4E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A58B1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workId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94A95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作品标识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EE628" w14:textId="77777777" w:rsidR="0007481A" w:rsidRDefault="0007481A">
            <w:pPr>
              <w:pStyle w:val="a6"/>
              <w:ind w:firstLineChars="0" w:firstLine="0"/>
            </w:pPr>
            <w:r>
              <w:rPr>
                <w:highlight w:val="yellow"/>
              </w:rPr>
              <w:t>char64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076EE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F5F9A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版权对应的作品标识</w:t>
            </w:r>
          </w:p>
        </w:tc>
      </w:tr>
      <w:tr w:rsidR="0007481A" w14:paraId="2AE84396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7B06C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publishStatus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7C78C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发表状态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F150F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tinyint</w:t>
            </w:r>
            <w:proofErr w:type="spellEnd"/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7C591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3170E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未发表</w:t>
            </w:r>
            <w:r>
              <w:t>1-</w:t>
            </w:r>
            <w:r>
              <w:rPr>
                <w:rFonts w:hint="eastAsia"/>
              </w:rPr>
              <w:t>已发表</w:t>
            </w:r>
          </w:p>
        </w:tc>
      </w:tr>
      <w:tr w:rsidR="0007481A" w14:paraId="1AC49F14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5A09E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lastRenderedPageBreak/>
              <w:t>publishCity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FA00B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发表城市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BAD3F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22F43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C1453" w14:textId="77777777" w:rsidR="0007481A" w:rsidRDefault="0007481A">
            <w:pPr>
              <w:pStyle w:val="a6"/>
              <w:ind w:firstLineChars="0" w:firstLine="0"/>
            </w:pPr>
          </w:p>
        </w:tc>
      </w:tr>
      <w:tr w:rsidR="0007481A" w14:paraId="47D46944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7D77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publishCountry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4DE61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发表国家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3DFCB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D3D33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87D2" w14:textId="77777777" w:rsidR="0007481A" w:rsidRDefault="0007481A">
            <w:pPr>
              <w:pStyle w:val="a6"/>
              <w:ind w:firstLineChars="0" w:firstLine="0"/>
            </w:pPr>
          </w:p>
        </w:tc>
      </w:tr>
      <w:tr w:rsidR="0007481A" w14:paraId="03311629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737C9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publishDate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3EAF1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发表时间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8FFFB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137B2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276B6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yyyy</w:t>
            </w:r>
            <w:proofErr w:type="spellEnd"/>
            <w:r>
              <w:t xml:space="preserve">-MM-dd </w:t>
            </w:r>
          </w:p>
        </w:tc>
      </w:tr>
      <w:tr w:rsidR="0007481A" w14:paraId="3C2A9394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BE7E8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comeoutStatus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C6DEC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出版状态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1E1E0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tinyint</w:t>
            </w:r>
            <w:proofErr w:type="spellEnd"/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30F31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A82D9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未出版</w:t>
            </w:r>
            <w:r>
              <w:t>1-</w:t>
            </w:r>
            <w:r>
              <w:rPr>
                <w:rFonts w:hint="eastAsia"/>
              </w:rPr>
              <w:t>已出版</w:t>
            </w:r>
          </w:p>
        </w:tc>
      </w:tr>
      <w:tr w:rsidR="0007481A" w14:paraId="2DF55B1D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C6FF4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comeoutCity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FBFA8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出版城市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8459C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32048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33E4" w14:textId="77777777" w:rsidR="0007481A" w:rsidRDefault="0007481A">
            <w:pPr>
              <w:pStyle w:val="a6"/>
              <w:ind w:firstLineChars="0" w:firstLine="0"/>
            </w:pPr>
          </w:p>
        </w:tc>
      </w:tr>
      <w:tr w:rsidR="0007481A" w14:paraId="2CB0831A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54499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comeoutCountry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5777D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出版国家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5C6BB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5E959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C702" w14:textId="77777777" w:rsidR="0007481A" w:rsidRDefault="0007481A">
            <w:pPr>
              <w:pStyle w:val="a6"/>
              <w:ind w:firstLineChars="0" w:firstLine="0"/>
            </w:pPr>
          </w:p>
        </w:tc>
      </w:tr>
      <w:tr w:rsidR="0007481A" w14:paraId="72A3736B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23B17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comeoutDate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18F24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出版时间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D0AE0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7396C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2BC6C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07481A" w14:paraId="28399D07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FB734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issueStatus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3E596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发行状态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B7EF6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tinyint</w:t>
            </w:r>
            <w:proofErr w:type="spellEnd"/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28A8B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9D4E8" w14:textId="77777777" w:rsidR="0007481A" w:rsidRDefault="0007481A">
            <w:pPr>
              <w:pStyle w:val="a6"/>
              <w:ind w:firstLineChars="0" w:firstLine="0"/>
            </w:pPr>
            <w:r>
              <w:t>0-</w:t>
            </w:r>
            <w:r>
              <w:rPr>
                <w:rFonts w:hint="eastAsia"/>
              </w:rPr>
              <w:t>未发行</w:t>
            </w:r>
            <w:r>
              <w:t>1-</w:t>
            </w:r>
            <w:r>
              <w:rPr>
                <w:rFonts w:hint="eastAsia"/>
              </w:rPr>
              <w:t>已发行</w:t>
            </w:r>
          </w:p>
        </w:tc>
      </w:tr>
      <w:tr w:rsidR="0007481A" w14:paraId="29C502C6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9D9BA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issueCity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299A6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发行城市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D506B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2EDEB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E0A11" w14:textId="77777777" w:rsidR="0007481A" w:rsidRDefault="0007481A">
            <w:pPr>
              <w:pStyle w:val="a6"/>
              <w:ind w:firstLineChars="0" w:firstLine="0"/>
            </w:pPr>
          </w:p>
        </w:tc>
      </w:tr>
      <w:tr w:rsidR="0007481A" w14:paraId="0B264CDE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81C2E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issueCountry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DD7AC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发行国家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7957B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E9223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13B7" w14:textId="77777777" w:rsidR="0007481A" w:rsidRDefault="0007481A">
            <w:pPr>
              <w:pStyle w:val="a6"/>
              <w:ind w:firstLineChars="0" w:firstLine="0"/>
            </w:pPr>
          </w:p>
        </w:tc>
      </w:tr>
      <w:tr w:rsidR="0007481A" w14:paraId="141A21C8" w14:textId="77777777" w:rsidTr="0007481A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F9E03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issueDate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DD03B" w14:textId="77777777" w:rsidR="0007481A" w:rsidRDefault="0007481A">
            <w:pPr>
              <w:pStyle w:val="a6"/>
              <w:ind w:firstLineChars="0" w:firstLine="0"/>
            </w:pPr>
            <w:r>
              <w:rPr>
                <w:rFonts w:hint="eastAsia"/>
              </w:rPr>
              <w:t>发行时间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A1392" w14:textId="77777777" w:rsidR="0007481A" w:rsidRDefault="0007481A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D7AFF" w14:textId="77777777" w:rsidR="0007481A" w:rsidRDefault="0007481A">
            <w:pPr>
              <w:pStyle w:val="a6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42987" w14:textId="77777777" w:rsidR="0007481A" w:rsidRDefault="0007481A">
            <w:pPr>
              <w:pStyle w:val="a6"/>
              <w:ind w:firstLineChars="0" w:firstLine="0"/>
            </w:pP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</w:tbl>
    <w:p w14:paraId="559D1FA7" w14:textId="77777777" w:rsidR="0007481A" w:rsidRPr="0007481A" w:rsidRDefault="0007481A" w:rsidP="0007481A">
      <w:pPr>
        <w:rPr>
          <w:rFonts w:ascii="Consolas" w:eastAsia="宋体" w:hAnsi="Consolas"/>
          <w:sz w:val="24"/>
        </w:rPr>
      </w:pPr>
    </w:p>
    <w:p w14:paraId="18F925B6" w14:textId="31885121" w:rsidR="001657CA" w:rsidRPr="0003726A" w:rsidRDefault="001657CA" w:rsidP="0003726A">
      <w:pPr>
        <w:pStyle w:val="a4"/>
        <w:numPr>
          <w:ilvl w:val="0"/>
          <w:numId w:val="2"/>
        </w:numPr>
        <w:ind w:firstLineChars="0"/>
        <w:rPr>
          <w:rFonts w:ascii="Consolas" w:eastAsia="宋体" w:hAnsi="Consolas"/>
          <w:sz w:val="24"/>
        </w:rPr>
      </w:pPr>
      <w:r w:rsidRPr="0003726A">
        <w:rPr>
          <w:rFonts w:ascii="Consolas" w:eastAsia="宋体" w:hAnsi="Consolas" w:hint="eastAsia"/>
          <w:sz w:val="24"/>
        </w:rPr>
        <w:t>版权</w:t>
      </w:r>
      <w:proofErr w:type="gramStart"/>
      <w:r w:rsidRPr="0003726A">
        <w:rPr>
          <w:rFonts w:ascii="Consolas" w:eastAsia="宋体" w:hAnsi="Consolas" w:hint="eastAsia"/>
          <w:sz w:val="24"/>
        </w:rPr>
        <w:t>通证信息</w:t>
      </w:r>
      <w:proofErr w:type="gramEnd"/>
      <w:r w:rsidRPr="0003726A">
        <w:rPr>
          <w:rFonts w:ascii="Consolas" w:eastAsia="宋体" w:hAnsi="Consolas" w:hint="eastAsia"/>
          <w:sz w:val="24"/>
        </w:rPr>
        <w:t>表</w:t>
      </w:r>
      <w:proofErr w:type="spellStart"/>
      <w:r w:rsidRPr="0003726A">
        <w:rPr>
          <w:rFonts w:ascii="Consolas" w:eastAsia="宋体" w:hAnsi="Consolas" w:hint="eastAsia"/>
          <w:sz w:val="24"/>
        </w:rPr>
        <w:t>right</w:t>
      </w:r>
      <w:r w:rsidRPr="0003726A">
        <w:rPr>
          <w:rFonts w:ascii="Consolas" w:eastAsia="宋体" w:hAnsi="Consolas"/>
          <w:sz w:val="24"/>
        </w:rPr>
        <w:t>_token_info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88"/>
        <w:gridCol w:w="2119"/>
        <w:gridCol w:w="3108"/>
        <w:gridCol w:w="4241"/>
      </w:tblGrid>
      <w:tr w:rsidR="00E6090E" w:rsidRPr="001657CA" w14:paraId="595B7DED" w14:textId="77777777" w:rsidTr="00E6090E">
        <w:tc>
          <w:tcPr>
            <w:tcW w:w="472" w:type="pct"/>
          </w:tcPr>
          <w:p w14:paraId="096DFA96" w14:textId="2AE38FFD" w:rsidR="000330A7" w:rsidRPr="001657CA" w:rsidRDefault="000330A7" w:rsidP="00D3601B">
            <w:pPr>
              <w:jc w:val="center"/>
              <w:rPr>
                <w:rFonts w:ascii="Consolas" w:eastAsia="宋体" w:hAnsi="Consolas" w:cs="仿宋"/>
                <w:szCs w:val="21"/>
              </w:rPr>
            </w:pPr>
            <w:r w:rsidRPr="000330A7">
              <w:rPr>
                <w:rFonts w:ascii="Consolas" w:eastAsia="宋体" w:hAnsi="Consolas" w:cs="仿宋" w:hint="eastAsia"/>
                <w:sz w:val="21"/>
                <w:szCs w:val="21"/>
              </w:rPr>
              <w:t>来源</w:t>
            </w:r>
          </w:p>
        </w:tc>
        <w:tc>
          <w:tcPr>
            <w:tcW w:w="1013" w:type="pct"/>
            <w:vAlign w:val="center"/>
          </w:tcPr>
          <w:p w14:paraId="1A2ABC09" w14:textId="3E34C4C8" w:rsidR="000330A7" w:rsidRPr="001657CA" w:rsidRDefault="000330A7" w:rsidP="00D3601B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仿宋"/>
                <w:sz w:val="21"/>
                <w:szCs w:val="21"/>
              </w:rPr>
              <w:t>字段</w:t>
            </w:r>
          </w:p>
        </w:tc>
        <w:tc>
          <w:tcPr>
            <w:tcW w:w="1486" w:type="pct"/>
            <w:vAlign w:val="center"/>
          </w:tcPr>
          <w:p w14:paraId="747C549F" w14:textId="77777777" w:rsidR="000330A7" w:rsidRPr="001657CA" w:rsidRDefault="000330A7" w:rsidP="00D3601B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仿宋"/>
                <w:sz w:val="21"/>
                <w:szCs w:val="21"/>
              </w:rPr>
              <w:t>类型</w:t>
            </w:r>
          </w:p>
        </w:tc>
        <w:tc>
          <w:tcPr>
            <w:tcW w:w="2028" w:type="pct"/>
            <w:vAlign w:val="center"/>
          </w:tcPr>
          <w:p w14:paraId="60C7502B" w14:textId="77777777" w:rsidR="000330A7" w:rsidRPr="001657CA" w:rsidRDefault="000330A7" w:rsidP="00D3601B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仿宋"/>
                <w:sz w:val="21"/>
                <w:szCs w:val="21"/>
              </w:rPr>
              <w:t>解析</w:t>
            </w:r>
          </w:p>
        </w:tc>
      </w:tr>
      <w:tr w:rsidR="00E6090E" w:rsidRPr="001657CA" w14:paraId="690F8C70" w14:textId="77777777" w:rsidTr="00E6090E">
        <w:tc>
          <w:tcPr>
            <w:tcW w:w="472" w:type="pct"/>
            <w:vMerge w:val="restart"/>
          </w:tcPr>
          <w:p w14:paraId="4E8ECAE1" w14:textId="4286FD90" w:rsidR="000330A7" w:rsidRPr="00E6090E" w:rsidRDefault="00E6090E" w:rsidP="00CB3584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E6090E">
              <w:rPr>
                <w:rFonts w:ascii="Consolas" w:eastAsia="宋体" w:hAnsi="Consolas" w:cs="仿宋" w:hint="eastAsia"/>
                <w:sz w:val="21"/>
                <w:szCs w:val="21"/>
              </w:rPr>
              <w:t>底层</w:t>
            </w:r>
          </w:p>
        </w:tc>
        <w:tc>
          <w:tcPr>
            <w:tcW w:w="1013" w:type="pct"/>
            <w:vAlign w:val="center"/>
          </w:tcPr>
          <w:p w14:paraId="5709E75D" w14:textId="0B6F73F1" w:rsidR="000330A7" w:rsidRPr="00E6090E" w:rsidRDefault="002B7ADC" w:rsidP="002B7ADC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仿宋"/>
                <w:sz w:val="21"/>
                <w:szCs w:val="21"/>
              </w:rPr>
              <w:t>copyright_id</w:t>
            </w:r>
            <w:proofErr w:type="spellEnd"/>
          </w:p>
        </w:tc>
        <w:tc>
          <w:tcPr>
            <w:tcW w:w="1486" w:type="pct"/>
            <w:vAlign w:val="center"/>
          </w:tcPr>
          <w:p w14:paraId="31FDBB85" w14:textId="5F8A4F02" w:rsidR="000330A7" w:rsidRPr="00E6090E" w:rsidRDefault="00D3601B" w:rsidP="00CB3584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c</w:t>
            </w:r>
            <w:r>
              <w:rPr>
                <w:rFonts w:ascii="Consolas" w:eastAsia="宋体" w:hAnsi="Consolas" w:cs="仿宋"/>
                <w:sz w:val="21"/>
                <w:szCs w:val="21"/>
              </w:rPr>
              <w:t>har[</w:t>
            </w:r>
            <w:proofErr w:type="gramEnd"/>
            <w:r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028" w:type="pct"/>
            <w:vAlign w:val="center"/>
          </w:tcPr>
          <w:p w14:paraId="6E0FA3E5" w14:textId="10ECA11A" w:rsidR="000330A7" w:rsidRPr="00E6090E" w:rsidRDefault="00D3601B" w:rsidP="00D3601B">
            <w:pPr>
              <w:jc w:val="left"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版权通证标识</w:t>
            </w:r>
            <w:proofErr w:type="gramEnd"/>
          </w:p>
        </w:tc>
      </w:tr>
      <w:tr w:rsidR="00E6090E" w:rsidRPr="001657CA" w14:paraId="705042E6" w14:textId="77777777" w:rsidTr="00E6090E">
        <w:tc>
          <w:tcPr>
            <w:tcW w:w="472" w:type="pct"/>
            <w:vMerge/>
          </w:tcPr>
          <w:p w14:paraId="4DBF0768" w14:textId="77777777" w:rsidR="000330A7" w:rsidRPr="00E6090E" w:rsidRDefault="000330A7" w:rsidP="00CB3584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348C1020" w14:textId="740A3A7D" w:rsidR="000330A7" w:rsidRPr="00E6090E" w:rsidRDefault="00E6090E" w:rsidP="00CB3584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E6090E">
              <w:rPr>
                <w:rFonts w:ascii="Consolas" w:eastAsia="宋体" w:hAnsi="Consolas" w:cs="仿宋" w:hint="eastAsia"/>
                <w:sz w:val="21"/>
                <w:szCs w:val="21"/>
              </w:rPr>
              <w:t>t</w:t>
            </w:r>
            <w:r w:rsidRPr="00E6090E">
              <w:rPr>
                <w:rFonts w:ascii="Consolas" w:eastAsia="宋体" w:hAnsi="Consolas" w:cs="仿宋"/>
                <w:sz w:val="21"/>
                <w:szCs w:val="21"/>
              </w:rPr>
              <w:t>imestamp</w:t>
            </w:r>
          </w:p>
        </w:tc>
        <w:tc>
          <w:tcPr>
            <w:tcW w:w="1486" w:type="pct"/>
            <w:vAlign w:val="center"/>
          </w:tcPr>
          <w:p w14:paraId="7C537250" w14:textId="030E1D7E" w:rsidR="000330A7" w:rsidRPr="00E6090E" w:rsidRDefault="00D3601B" w:rsidP="00CB3584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i</w:t>
            </w:r>
            <w:r>
              <w:rPr>
                <w:rFonts w:ascii="Consolas" w:eastAsia="宋体" w:hAnsi="Consolas" w:cs="仿宋"/>
                <w:sz w:val="21"/>
                <w:szCs w:val="21"/>
              </w:rPr>
              <w:t>nt</w:t>
            </w:r>
          </w:p>
        </w:tc>
        <w:tc>
          <w:tcPr>
            <w:tcW w:w="2028" w:type="pct"/>
            <w:vAlign w:val="center"/>
          </w:tcPr>
          <w:p w14:paraId="28556D56" w14:textId="4768F3A7" w:rsidR="000330A7" w:rsidRPr="00E6090E" w:rsidRDefault="00D3601B" w:rsidP="00D3601B">
            <w:pPr>
              <w:jc w:val="left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版权</w:t>
            </w: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通证最后</w:t>
            </w:r>
            <w:proofErr w:type="gramEnd"/>
            <w:r>
              <w:rPr>
                <w:rFonts w:ascii="Consolas" w:eastAsia="宋体" w:hAnsi="Consolas" w:cs="仿宋" w:hint="eastAsia"/>
                <w:sz w:val="21"/>
                <w:szCs w:val="21"/>
              </w:rPr>
              <w:t>一次被转让的时间戳</w:t>
            </w:r>
          </w:p>
        </w:tc>
      </w:tr>
      <w:tr w:rsidR="00E6090E" w:rsidRPr="001657CA" w14:paraId="30FC80F9" w14:textId="77777777" w:rsidTr="00E6090E">
        <w:tc>
          <w:tcPr>
            <w:tcW w:w="472" w:type="pct"/>
            <w:vMerge/>
          </w:tcPr>
          <w:p w14:paraId="69E5D51D" w14:textId="77777777" w:rsidR="000330A7" w:rsidRPr="00E6090E" w:rsidRDefault="000330A7" w:rsidP="00CB3584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312DA0DD" w14:textId="2FBC9F47" w:rsidR="000330A7" w:rsidRPr="00E6090E" w:rsidRDefault="00E6090E" w:rsidP="00CB3584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E6090E">
              <w:rPr>
                <w:rFonts w:ascii="Consolas" w:eastAsia="宋体" w:hAnsi="Consolas" w:cs="仿宋" w:hint="eastAsia"/>
                <w:sz w:val="21"/>
                <w:szCs w:val="21"/>
              </w:rPr>
              <w:t>a</w:t>
            </w:r>
            <w:r w:rsidRPr="00E6090E">
              <w:rPr>
                <w:rFonts w:ascii="Consolas" w:eastAsia="宋体" w:hAnsi="Consolas" w:cs="仿宋"/>
                <w:sz w:val="21"/>
                <w:szCs w:val="21"/>
              </w:rPr>
              <w:t>ddress</w:t>
            </w:r>
          </w:p>
        </w:tc>
        <w:tc>
          <w:tcPr>
            <w:tcW w:w="1486" w:type="pct"/>
            <w:vAlign w:val="center"/>
          </w:tcPr>
          <w:p w14:paraId="3E810445" w14:textId="5049262E" w:rsidR="000330A7" w:rsidRPr="00E6090E" w:rsidRDefault="00D3601B" w:rsidP="00CB3584">
            <w:pPr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仿宋"/>
                <w:sz w:val="21"/>
                <w:szCs w:val="21"/>
              </w:rPr>
              <w:t>archar</w:t>
            </w:r>
          </w:p>
        </w:tc>
        <w:tc>
          <w:tcPr>
            <w:tcW w:w="2028" w:type="pct"/>
            <w:vAlign w:val="center"/>
          </w:tcPr>
          <w:p w14:paraId="768D9791" w14:textId="4187EFEF" w:rsidR="000330A7" w:rsidRPr="00E6090E" w:rsidRDefault="00D3601B" w:rsidP="00D3601B">
            <w:pPr>
              <w:jc w:val="left"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版权通证所有者</w:t>
            </w:r>
            <w:proofErr w:type="gramEnd"/>
            <w:r w:rsidR="007663A0">
              <w:rPr>
                <w:rFonts w:ascii="Consolas" w:eastAsia="宋体" w:hAnsi="Consolas" w:cs="仿宋" w:hint="eastAsia"/>
                <w:sz w:val="21"/>
                <w:szCs w:val="21"/>
              </w:rPr>
              <w:t>的</w:t>
            </w:r>
            <w:r w:rsidR="00883216">
              <w:rPr>
                <w:rFonts w:ascii="Consolas" w:eastAsia="宋体" w:hAnsi="Consolas" w:cs="仿宋" w:hint="eastAsia"/>
                <w:sz w:val="21"/>
                <w:szCs w:val="21"/>
              </w:rPr>
              <w:t>账号</w:t>
            </w:r>
          </w:p>
        </w:tc>
      </w:tr>
      <w:tr w:rsidR="00E6090E" w:rsidRPr="001657CA" w14:paraId="473C811B" w14:textId="77777777" w:rsidTr="00E6090E">
        <w:tc>
          <w:tcPr>
            <w:tcW w:w="472" w:type="pct"/>
            <w:vMerge w:val="restart"/>
          </w:tcPr>
          <w:p w14:paraId="438644EE" w14:textId="2471B77F" w:rsidR="00E6090E" w:rsidRPr="00E6090E" w:rsidRDefault="00E6090E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E6090E">
              <w:rPr>
                <w:rFonts w:ascii="Consolas" w:eastAsia="宋体" w:hAnsi="Consolas" w:cs="新宋体" w:hint="eastAsia"/>
                <w:sz w:val="21"/>
                <w:szCs w:val="21"/>
              </w:rPr>
              <w:t>业务层</w:t>
            </w:r>
          </w:p>
        </w:tc>
        <w:tc>
          <w:tcPr>
            <w:tcW w:w="1013" w:type="pct"/>
            <w:vAlign w:val="center"/>
          </w:tcPr>
          <w:p w14:paraId="110F280B" w14:textId="65800BB9" w:rsidR="00E6090E" w:rsidRPr="00E6090E" w:rsidRDefault="00E6090E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E6090E">
              <w:rPr>
                <w:rFonts w:ascii="Consolas" w:eastAsia="宋体" w:hAnsi="Consolas" w:cs="新宋体" w:hint="eastAsia"/>
                <w:sz w:val="21"/>
                <w:szCs w:val="21"/>
              </w:rPr>
              <w:t>w</w:t>
            </w:r>
            <w:r w:rsidRPr="00E6090E">
              <w:rPr>
                <w:rFonts w:ascii="Consolas" w:eastAsia="宋体" w:hAnsi="Consolas" w:cs="新宋体"/>
                <w:sz w:val="21"/>
                <w:szCs w:val="21"/>
              </w:rPr>
              <w:t>ork_id</w:t>
            </w:r>
            <w:proofErr w:type="spellEnd"/>
          </w:p>
        </w:tc>
        <w:tc>
          <w:tcPr>
            <w:tcW w:w="1486" w:type="pct"/>
            <w:vAlign w:val="center"/>
          </w:tcPr>
          <w:p w14:paraId="0D7FEFB6" w14:textId="0F5C3043" w:rsidR="00E6090E" w:rsidRPr="00E6090E" w:rsidRDefault="00D3601B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c</w:t>
            </w:r>
            <w:r>
              <w:rPr>
                <w:rFonts w:ascii="Consolas" w:eastAsia="宋体" w:hAnsi="Consolas" w:cs="仿宋"/>
                <w:sz w:val="21"/>
                <w:szCs w:val="21"/>
              </w:rPr>
              <w:t>har[</w:t>
            </w:r>
            <w:proofErr w:type="gramEnd"/>
            <w:r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028" w:type="pct"/>
            <w:vAlign w:val="center"/>
          </w:tcPr>
          <w:p w14:paraId="001BD810" w14:textId="2ECF49E1" w:rsidR="00E6090E" w:rsidRPr="00E6090E" w:rsidRDefault="00D3601B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版权对应的作品标识</w:t>
            </w:r>
          </w:p>
        </w:tc>
      </w:tr>
      <w:tr w:rsidR="00E6090E" w:rsidRPr="001657CA" w14:paraId="660E8235" w14:textId="77777777" w:rsidTr="00E6090E">
        <w:tc>
          <w:tcPr>
            <w:tcW w:w="472" w:type="pct"/>
            <w:vMerge/>
          </w:tcPr>
          <w:p w14:paraId="4E08A4F9" w14:textId="6BE1CF43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22A5C03B" w14:textId="51B103FD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bookmarkStart w:id="10" w:name="_Hlk70437340"/>
            <w:proofErr w:type="spellStart"/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copyright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_t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ype</w:t>
            </w:r>
            <w:bookmarkEnd w:id="10"/>
            <w:proofErr w:type="spellEnd"/>
          </w:p>
        </w:tc>
        <w:tc>
          <w:tcPr>
            <w:tcW w:w="1486" w:type="pct"/>
            <w:vAlign w:val="center"/>
          </w:tcPr>
          <w:p w14:paraId="4BCC522D" w14:textId="159F537A" w:rsidR="00E6090E" w:rsidRPr="001657CA" w:rsidRDefault="00D3601B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028" w:type="pct"/>
            <w:vAlign w:val="center"/>
          </w:tcPr>
          <w:p w14:paraId="787971C5" w14:textId="475AD09B" w:rsidR="00E6090E" w:rsidRPr="001657CA" w:rsidRDefault="00E6090E" w:rsidP="00D3601B">
            <w:pPr>
              <w:widowControl/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版权权利类型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，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复制权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2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发行权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3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出租权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4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展览权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5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表演权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6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放映权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7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广播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8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信息网络传播权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9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摄制权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0-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改编权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1-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翻译权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2-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汇编权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3-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其他</w:t>
            </w:r>
          </w:p>
        </w:tc>
      </w:tr>
      <w:tr w:rsidR="00E6090E" w:rsidRPr="001657CA" w14:paraId="196897B9" w14:textId="77777777" w:rsidTr="00E6090E">
        <w:tc>
          <w:tcPr>
            <w:tcW w:w="472" w:type="pct"/>
            <w:vMerge/>
          </w:tcPr>
          <w:p w14:paraId="1EF0822B" w14:textId="77777777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587542D8" w14:textId="16EF7BB7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n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ame</w:t>
            </w:r>
          </w:p>
        </w:tc>
        <w:tc>
          <w:tcPr>
            <w:tcW w:w="1486" w:type="pct"/>
            <w:vAlign w:val="center"/>
          </w:tcPr>
          <w:p w14:paraId="25923D66" w14:textId="3CD94E12" w:rsidR="00E6090E" w:rsidRPr="001657CA" w:rsidRDefault="00D3601B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028" w:type="pct"/>
            <w:vAlign w:val="center"/>
          </w:tcPr>
          <w:p w14:paraId="764A3F3A" w14:textId="77777777" w:rsidR="00E6090E" w:rsidRPr="001657CA" w:rsidRDefault="00E6090E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姓名</w:t>
            </w:r>
          </w:p>
        </w:tc>
      </w:tr>
      <w:tr w:rsidR="00E6090E" w:rsidRPr="001657CA" w14:paraId="56012D18" w14:textId="77777777" w:rsidTr="00E6090E">
        <w:tc>
          <w:tcPr>
            <w:tcW w:w="472" w:type="pct"/>
            <w:vMerge/>
          </w:tcPr>
          <w:p w14:paraId="2172B255" w14:textId="77777777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0CBDA430" w14:textId="4073A506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bookmarkStart w:id="11" w:name="_Hlk70437351"/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id_t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ype</w:t>
            </w:r>
            <w:bookmarkEnd w:id="11"/>
            <w:proofErr w:type="spellEnd"/>
          </w:p>
        </w:tc>
        <w:tc>
          <w:tcPr>
            <w:tcW w:w="1486" w:type="pct"/>
            <w:vAlign w:val="center"/>
          </w:tcPr>
          <w:p w14:paraId="62508905" w14:textId="3AA4DAD7" w:rsidR="00E6090E" w:rsidRPr="001657CA" w:rsidRDefault="00D3601B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028" w:type="pct"/>
            <w:vAlign w:val="center"/>
          </w:tcPr>
          <w:p w14:paraId="46A57EE0" w14:textId="27E49007" w:rsidR="00E6090E" w:rsidRPr="001657CA" w:rsidRDefault="00E6090E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证件类型，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居民身份证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2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军官证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3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营业执照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4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护照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5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企业法人营业执照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6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组织机构代码证书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7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事业单位法人证书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8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社团法人证书</w:t>
            </w:r>
            <w:r w:rsidR="00D3601B">
              <w:rPr>
                <w:rFonts w:ascii="Consolas" w:eastAsia="宋体" w:hAnsi="Consolas" w:cs="新宋体" w:hint="eastAsia"/>
                <w:sz w:val="21"/>
                <w:szCs w:val="21"/>
              </w:rPr>
              <w:t>9</w:t>
            </w:r>
            <w:r w:rsidR="00D3601B"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其他有效证件</w:t>
            </w:r>
          </w:p>
        </w:tc>
      </w:tr>
      <w:tr w:rsidR="00E6090E" w:rsidRPr="001657CA" w14:paraId="7E0B3E1E" w14:textId="77777777" w:rsidTr="00E6090E">
        <w:tc>
          <w:tcPr>
            <w:tcW w:w="472" w:type="pct"/>
            <w:vMerge/>
          </w:tcPr>
          <w:p w14:paraId="7D131151" w14:textId="77777777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6195EE85" w14:textId="326EC84D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bookmarkStart w:id="12" w:name="_Hlk70437364"/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id_n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um</w:t>
            </w:r>
            <w:bookmarkEnd w:id="12"/>
            <w:r w:rsidR="002B7ADC">
              <w:rPr>
                <w:rFonts w:ascii="Consolas" w:eastAsia="宋体" w:hAnsi="Consolas" w:cs="新宋体"/>
                <w:sz w:val="21"/>
                <w:szCs w:val="21"/>
              </w:rPr>
              <w:t>_hash</w:t>
            </w:r>
            <w:proofErr w:type="spellEnd"/>
          </w:p>
        </w:tc>
        <w:tc>
          <w:tcPr>
            <w:tcW w:w="1486" w:type="pct"/>
            <w:vAlign w:val="center"/>
          </w:tcPr>
          <w:p w14:paraId="4FEC584E" w14:textId="472403EC" w:rsidR="00E6090E" w:rsidRPr="001657CA" w:rsidRDefault="00D3601B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archar</w:t>
            </w:r>
          </w:p>
        </w:tc>
        <w:tc>
          <w:tcPr>
            <w:tcW w:w="2028" w:type="pct"/>
            <w:vAlign w:val="center"/>
          </w:tcPr>
          <w:p w14:paraId="39048912" w14:textId="5942A33D" w:rsidR="00E6090E" w:rsidRPr="001657CA" w:rsidRDefault="00E6090E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证件号码</w:t>
            </w:r>
            <w:r w:rsidR="002B7ADC">
              <w:rPr>
                <w:rFonts w:ascii="Consolas" w:eastAsia="宋体" w:hAnsi="Consolas" w:cs="新宋体" w:hint="eastAsia"/>
                <w:sz w:val="21"/>
                <w:szCs w:val="21"/>
              </w:rPr>
              <w:t>的哈希值</w:t>
            </w:r>
          </w:p>
        </w:tc>
      </w:tr>
      <w:tr w:rsidR="00E6090E" w:rsidRPr="001657CA" w14:paraId="37409A43" w14:textId="77777777" w:rsidTr="00E6090E">
        <w:tc>
          <w:tcPr>
            <w:tcW w:w="472" w:type="pct"/>
            <w:vMerge/>
          </w:tcPr>
          <w:p w14:paraId="22D33B46" w14:textId="77777777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7352F640" w14:textId="484A712E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n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ation</w:t>
            </w:r>
          </w:p>
        </w:tc>
        <w:tc>
          <w:tcPr>
            <w:tcW w:w="1486" w:type="pct"/>
            <w:vAlign w:val="center"/>
          </w:tcPr>
          <w:p w14:paraId="50BDF9F3" w14:textId="14005201" w:rsidR="00E6090E" w:rsidRPr="001657CA" w:rsidRDefault="00D3601B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archar</w:t>
            </w:r>
          </w:p>
        </w:tc>
        <w:tc>
          <w:tcPr>
            <w:tcW w:w="2028" w:type="pct"/>
            <w:vAlign w:val="center"/>
          </w:tcPr>
          <w:p w14:paraId="232AAD21" w14:textId="77777777" w:rsidR="00E6090E" w:rsidRPr="001657CA" w:rsidRDefault="00E6090E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国籍</w:t>
            </w:r>
          </w:p>
        </w:tc>
      </w:tr>
      <w:tr w:rsidR="00E6090E" w:rsidRPr="001657CA" w14:paraId="5EC58B3E" w14:textId="77777777" w:rsidTr="00E6090E">
        <w:tc>
          <w:tcPr>
            <w:tcW w:w="472" w:type="pct"/>
            <w:vMerge/>
          </w:tcPr>
          <w:p w14:paraId="339FF365" w14:textId="77777777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64E9E726" w14:textId="662B145A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p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rovince</w:t>
            </w:r>
          </w:p>
        </w:tc>
        <w:tc>
          <w:tcPr>
            <w:tcW w:w="1486" w:type="pct"/>
            <w:vAlign w:val="center"/>
          </w:tcPr>
          <w:p w14:paraId="7C558CBF" w14:textId="7822A664" w:rsidR="00E6090E" w:rsidRPr="001657CA" w:rsidRDefault="00D3601B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archar</w:t>
            </w:r>
          </w:p>
        </w:tc>
        <w:tc>
          <w:tcPr>
            <w:tcW w:w="2028" w:type="pct"/>
            <w:vAlign w:val="center"/>
          </w:tcPr>
          <w:p w14:paraId="79056375" w14:textId="77777777" w:rsidR="00E6090E" w:rsidRPr="001657CA" w:rsidRDefault="00E6090E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省份</w:t>
            </w:r>
          </w:p>
        </w:tc>
      </w:tr>
      <w:tr w:rsidR="00E6090E" w:rsidRPr="001657CA" w14:paraId="4CCA6B9D" w14:textId="77777777" w:rsidTr="00E6090E">
        <w:tc>
          <w:tcPr>
            <w:tcW w:w="472" w:type="pct"/>
            <w:vMerge/>
          </w:tcPr>
          <w:p w14:paraId="041013DB" w14:textId="77777777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242BCB41" w14:textId="4E3B495F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c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ity</w:t>
            </w:r>
          </w:p>
        </w:tc>
        <w:tc>
          <w:tcPr>
            <w:tcW w:w="1486" w:type="pct"/>
            <w:vAlign w:val="center"/>
          </w:tcPr>
          <w:p w14:paraId="3F21437F" w14:textId="5DE90FFA" w:rsidR="00E6090E" w:rsidRPr="001657CA" w:rsidRDefault="00D3601B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archar</w:t>
            </w:r>
          </w:p>
        </w:tc>
        <w:tc>
          <w:tcPr>
            <w:tcW w:w="2028" w:type="pct"/>
            <w:vAlign w:val="center"/>
          </w:tcPr>
          <w:p w14:paraId="7A273287" w14:textId="77777777" w:rsidR="00E6090E" w:rsidRPr="001657CA" w:rsidRDefault="00E6090E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城市</w:t>
            </w:r>
          </w:p>
        </w:tc>
      </w:tr>
      <w:tr w:rsidR="00E6090E" w:rsidRPr="001657CA" w14:paraId="37C2324A" w14:textId="77777777" w:rsidTr="00E6090E">
        <w:tc>
          <w:tcPr>
            <w:tcW w:w="472" w:type="pct"/>
            <w:vMerge/>
          </w:tcPr>
          <w:p w14:paraId="762C9BC3" w14:textId="77777777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Cs w:val="21"/>
              </w:rPr>
            </w:pPr>
          </w:p>
        </w:tc>
        <w:tc>
          <w:tcPr>
            <w:tcW w:w="1013" w:type="pct"/>
            <w:vAlign w:val="center"/>
          </w:tcPr>
          <w:p w14:paraId="747E0F10" w14:textId="36E27219" w:rsidR="00E6090E" w:rsidRPr="001657CA" w:rsidRDefault="00E6090E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w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ork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_s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ig</w:t>
            </w:r>
            <w:proofErr w:type="spellEnd"/>
          </w:p>
        </w:tc>
        <w:tc>
          <w:tcPr>
            <w:tcW w:w="1486" w:type="pct"/>
            <w:vAlign w:val="center"/>
          </w:tcPr>
          <w:p w14:paraId="2314D293" w14:textId="7661E241" w:rsidR="00E6090E" w:rsidRPr="001657CA" w:rsidRDefault="00D3601B" w:rsidP="00CB358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archar</w:t>
            </w:r>
          </w:p>
        </w:tc>
        <w:tc>
          <w:tcPr>
            <w:tcW w:w="2028" w:type="pct"/>
            <w:vAlign w:val="center"/>
          </w:tcPr>
          <w:p w14:paraId="70DF0B52" w14:textId="77777777" w:rsidR="00E6090E" w:rsidRPr="001657CA" w:rsidRDefault="00E6090E" w:rsidP="00D3601B">
            <w:pPr>
              <w:jc w:val="left"/>
              <w:rPr>
                <w:rFonts w:ascii="Consolas" w:eastAsia="宋体" w:hAnsi="Consolas" w:cs="新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作品署名</w:t>
            </w:r>
          </w:p>
        </w:tc>
      </w:tr>
    </w:tbl>
    <w:p w14:paraId="0EC7984F" w14:textId="40335E20" w:rsidR="001657CA" w:rsidRDefault="001657CA">
      <w:pPr>
        <w:rPr>
          <w:rFonts w:ascii="Consolas" w:eastAsia="宋体" w:hAnsi="Consolas"/>
          <w:szCs w:val="21"/>
        </w:rPr>
      </w:pPr>
    </w:p>
    <w:p w14:paraId="0DAEC493" w14:textId="04B7F1CE" w:rsidR="0003726A" w:rsidRDefault="0003726A">
      <w:pPr>
        <w:rPr>
          <w:rFonts w:ascii="Consolas" w:eastAsia="宋体" w:hAnsi="Consolas"/>
          <w:szCs w:val="21"/>
        </w:rPr>
      </w:pPr>
    </w:p>
    <w:p w14:paraId="1FC41A5E" w14:textId="41345A45" w:rsidR="0003726A" w:rsidRDefault="0003726A">
      <w:pPr>
        <w:rPr>
          <w:rFonts w:ascii="Consolas" w:eastAsia="宋体" w:hAnsi="Consolas"/>
          <w:szCs w:val="21"/>
        </w:rPr>
      </w:pPr>
    </w:p>
    <w:p w14:paraId="60D7403F" w14:textId="77777777" w:rsidR="001C7104" w:rsidRDefault="001C7104" w:rsidP="001C7104">
      <w:pPr>
        <w:pStyle w:val="2"/>
        <w:ind w:firstLineChars="0" w:firstLine="0"/>
      </w:pPr>
      <w:proofErr w:type="gramStart"/>
      <w:r>
        <w:rPr>
          <w:rFonts w:hint="eastAsia"/>
        </w:rPr>
        <w:lastRenderedPageBreak/>
        <w:t>授权通证</w:t>
      </w:r>
      <w:proofErr w:type="spellStart"/>
      <w:proofErr w:type="gramEnd"/>
      <w:r>
        <w:rPr>
          <w:rFonts w:hint="eastAsia"/>
        </w:rPr>
        <w:t>ApproveToken</w:t>
      </w:r>
      <w:proofErr w:type="spellEnd"/>
      <w:r>
        <w:rPr>
          <w:rFonts w:hint="eastAsia"/>
        </w:rPr>
        <w:t xml:space="preserve"> </w:t>
      </w:r>
    </w:p>
    <w:tbl>
      <w:tblPr>
        <w:tblStyle w:val="a3"/>
        <w:tblW w:w="907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3"/>
        <w:gridCol w:w="1417"/>
        <w:gridCol w:w="2108"/>
        <w:gridCol w:w="1153"/>
        <w:gridCol w:w="1984"/>
      </w:tblGrid>
      <w:tr w:rsidR="001C7104" w14:paraId="067074D3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96F1" w14:textId="77777777" w:rsidR="001C7104" w:rsidRDefault="001C710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5E29" w14:textId="77777777" w:rsidR="001C7104" w:rsidRDefault="001C710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03717" w14:textId="77777777" w:rsidR="001C7104" w:rsidRDefault="001C710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5248" w14:textId="77777777" w:rsidR="001C7104" w:rsidRDefault="001C710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是否非空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87C5" w14:textId="77777777" w:rsidR="001C7104" w:rsidRDefault="001C710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备注</w:t>
            </w:r>
          </w:p>
        </w:tc>
      </w:tr>
      <w:tr w:rsidR="001C7104" w14:paraId="1F8E41F3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E777B" w14:textId="77777777" w:rsidR="001C7104" w:rsidRDefault="001C7104">
            <w:pPr>
              <w:pStyle w:val="a6"/>
              <w:ind w:firstLineChars="0" w:firstLine="0"/>
            </w:pPr>
            <w:r>
              <w:t>publisher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A5F55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  <w:szCs w:val="21"/>
              </w:rPr>
              <w:t>发行者账号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81BD1" w14:textId="77777777" w:rsidR="001C7104" w:rsidRDefault="001C7104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FF5E4" w14:textId="77777777" w:rsidR="001C7104" w:rsidRDefault="001C7104">
            <w:pPr>
              <w:pStyle w:val="a6"/>
              <w:ind w:firstLineChars="0" w:firstLine="0"/>
            </w:pPr>
            <w: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92B47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  <w:szCs w:val="21"/>
              </w:rPr>
              <w:t>发行者账号</w:t>
            </w:r>
          </w:p>
        </w:tc>
      </w:tr>
      <w:tr w:rsidR="001C7104" w14:paraId="66E583E4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4C432" w14:textId="77777777" w:rsidR="001C7104" w:rsidRDefault="001C7104">
            <w:pPr>
              <w:pStyle w:val="a6"/>
              <w:ind w:firstLineChars="0" w:firstLine="0"/>
            </w:pPr>
            <w:proofErr w:type="spellStart"/>
            <w:r>
              <w:t>recriver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77F7E" w14:textId="77777777" w:rsidR="001C7104" w:rsidRDefault="001C7104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  <w:szCs w:val="21"/>
              </w:rPr>
              <w:t>授权通证的</w:t>
            </w:r>
            <w:proofErr w:type="gramEnd"/>
            <w:r>
              <w:rPr>
                <w:rFonts w:hint="eastAsia"/>
                <w:szCs w:val="21"/>
              </w:rPr>
              <w:t>接收者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2C9A3" w14:textId="77777777" w:rsidR="001C7104" w:rsidRDefault="001C7104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E22EC" w14:textId="77777777" w:rsidR="001C7104" w:rsidRDefault="001C7104">
            <w:pPr>
              <w:pStyle w:val="a6"/>
              <w:ind w:firstLineChars="0" w:firstLine="0"/>
            </w:pPr>
            <w: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E6DC1" w14:textId="77777777" w:rsidR="001C7104" w:rsidRDefault="001C7104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  <w:szCs w:val="21"/>
              </w:rPr>
              <w:t>授权通证的</w:t>
            </w:r>
            <w:proofErr w:type="gramEnd"/>
            <w:r>
              <w:rPr>
                <w:rFonts w:hint="eastAsia"/>
                <w:szCs w:val="21"/>
              </w:rPr>
              <w:t>接收者</w:t>
            </w:r>
          </w:p>
        </w:tc>
      </w:tr>
      <w:tr w:rsidR="001C7104" w14:paraId="4F60041C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1A88F" w14:textId="77777777" w:rsidR="001C7104" w:rsidRDefault="001C7104">
            <w:pPr>
              <w:pStyle w:val="a6"/>
              <w:ind w:firstLineChars="0" w:firstLine="0"/>
            </w:pPr>
            <w:r>
              <w:t>token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C2A8C" w14:textId="77777777" w:rsidR="001C7104" w:rsidRDefault="001C7104">
            <w:pPr>
              <w:pStyle w:val="a6"/>
              <w:ind w:firstLineChars="0" w:firstLine="0"/>
            </w:pPr>
            <w:r>
              <w:t>721token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92A55" w14:textId="77777777" w:rsidR="001C7104" w:rsidRDefault="001C7104">
            <w:pPr>
              <w:pStyle w:val="a6"/>
              <w:ind w:firstLineChars="0" w:firstLine="0"/>
            </w:pPr>
            <w:r>
              <w:t>Varchar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9C0E4" w14:textId="77777777" w:rsidR="001C7104" w:rsidRDefault="001C7104">
            <w:pPr>
              <w:pStyle w:val="a6"/>
              <w:ind w:firstLineChars="0" w:firstLine="0"/>
            </w:pPr>
            <w: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9C5A3" w14:textId="77777777" w:rsidR="001C7104" w:rsidRDefault="001C7104">
            <w:pPr>
              <w:pStyle w:val="a6"/>
              <w:ind w:firstLineChars="0" w:firstLine="0"/>
            </w:pPr>
            <w:r>
              <w:t>721token</w:t>
            </w:r>
            <w:r>
              <w:rPr>
                <w:rFonts w:hint="eastAsia"/>
              </w:rPr>
              <w:t>的名称</w:t>
            </w:r>
          </w:p>
        </w:tc>
      </w:tr>
      <w:tr w:rsidR="001C7104" w14:paraId="2F102AD8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A96CA" w14:textId="77777777" w:rsidR="001C7104" w:rsidRDefault="001C7104">
            <w:pPr>
              <w:pStyle w:val="a6"/>
              <w:ind w:firstLineChars="0" w:firstLine="0"/>
            </w:pPr>
            <w:proofErr w:type="spellStart"/>
            <w:r>
              <w:t>tokenid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79D73" w14:textId="77777777" w:rsidR="001C7104" w:rsidRDefault="001C7104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授权通证</w:t>
            </w:r>
            <w:proofErr w:type="gramEnd"/>
            <w:r>
              <w:t>id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04FF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C514E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7C652" w14:textId="77777777" w:rsidR="001C7104" w:rsidRDefault="001C7104">
            <w:pPr>
              <w:pStyle w:val="a6"/>
              <w:ind w:firstLineChars="0" w:firstLine="0"/>
            </w:pPr>
          </w:p>
        </w:tc>
      </w:tr>
      <w:tr w:rsidR="001C7104" w14:paraId="34564666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863AF" w14:textId="77777777" w:rsidR="001C7104" w:rsidRDefault="001C7104">
            <w:pPr>
              <w:pStyle w:val="a6"/>
              <w:ind w:firstLineChars="0" w:firstLine="0"/>
            </w:pPr>
            <w:proofErr w:type="spellStart"/>
            <w:r>
              <w:t>referenceID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4E16D" w14:textId="77777777" w:rsidR="001C7104" w:rsidRDefault="001C7104">
            <w:pPr>
              <w:pStyle w:val="a6"/>
              <w:ind w:firstLineChars="0" w:firstLine="0"/>
            </w:pPr>
            <w:proofErr w:type="gramStart"/>
            <w:r>
              <w:rPr>
                <w:rFonts w:ascii="仿宋" w:eastAsia="仿宋" w:hAnsi="仿宋" w:cs="仿宋" w:hint="eastAsia"/>
              </w:rPr>
              <w:t>授权通证关联</w:t>
            </w:r>
            <w:proofErr w:type="gramEnd"/>
            <w:r>
              <w:rPr>
                <w:rFonts w:ascii="仿宋" w:eastAsia="仿宋" w:hAnsi="仿宋" w:cs="仿宋" w:hint="eastAsia"/>
              </w:rPr>
              <w:t>的</w:t>
            </w:r>
            <w:proofErr w:type="gramStart"/>
            <w:r>
              <w:rPr>
                <w:rFonts w:ascii="仿宋" w:eastAsia="仿宋" w:hAnsi="仿宋" w:cs="仿宋" w:hint="eastAsia"/>
              </w:rPr>
              <w:t>版权通证</w:t>
            </w:r>
            <w:proofErr w:type="gramEnd"/>
            <w:r>
              <w:rPr>
                <w:rFonts w:ascii="仿宋" w:eastAsia="仿宋" w:hAnsi="仿宋" w:cs="仿宋" w:hint="eastAsia"/>
              </w:rPr>
              <w:t>的</w:t>
            </w:r>
            <w:proofErr w:type="spellStart"/>
            <w:r>
              <w:rPr>
                <w:rFonts w:ascii="仿宋" w:eastAsia="仿宋" w:hAnsi="仿宋" w:cs="仿宋" w:hint="eastAsia"/>
              </w:rPr>
              <w:t>tokenid</w:t>
            </w:r>
            <w:proofErr w:type="spellEnd"/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8FCEC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BB9E9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7E0C2" w14:textId="77777777" w:rsidR="001C7104" w:rsidRDefault="001C7104">
            <w:pPr>
              <w:pStyle w:val="a6"/>
              <w:ind w:firstLineChars="0" w:firstLine="0"/>
            </w:pPr>
          </w:p>
        </w:tc>
      </w:tr>
      <w:tr w:rsidR="001C7104" w14:paraId="238E601A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77B50" w14:textId="77777777" w:rsidR="001C7104" w:rsidRDefault="001C7104">
            <w:pPr>
              <w:pStyle w:val="a6"/>
              <w:ind w:firstLineChars="0" w:firstLine="0"/>
            </w:pPr>
            <w:proofErr w:type="spellStart"/>
            <w:r>
              <w:t>approveType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2981C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授权类型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2414F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07D6B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84651" w14:textId="77777777" w:rsidR="001C7104" w:rsidRDefault="001C7104">
            <w:pPr>
              <w:pStyle w:val="a6"/>
              <w:ind w:firstLineChars="0" w:firstLine="0"/>
            </w:pPr>
            <w:r>
              <w:rPr>
                <w:rFonts w:ascii="宋体" w:hint="eastAsia"/>
              </w:rPr>
              <w:t>0-普通1-独家2-独占</w:t>
            </w:r>
          </w:p>
        </w:tc>
      </w:tr>
      <w:tr w:rsidR="001C7104" w14:paraId="2328AA9E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994A5" w14:textId="77777777" w:rsidR="001C7104" w:rsidRDefault="001C7104">
            <w:pPr>
              <w:pStyle w:val="a6"/>
              <w:ind w:firstLineChars="0" w:firstLine="0"/>
            </w:pPr>
            <w:proofErr w:type="spellStart"/>
            <w:r>
              <w:t>approveConstraints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8578F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约束信息</w:t>
            </w:r>
          </w:p>
        </w:tc>
        <w:tc>
          <w:tcPr>
            <w:tcW w:w="2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3C5B6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授权信息组</w:t>
            </w:r>
          </w:p>
        </w:tc>
        <w:tc>
          <w:tcPr>
            <w:tcW w:w="11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4E33D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420C" w14:textId="77777777" w:rsidR="001C7104" w:rsidRDefault="001C7104">
            <w:pPr>
              <w:pStyle w:val="a6"/>
              <w:ind w:firstLineChars="0" w:firstLine="0"/>
            </w:pPr>
          </w:p>
        </w:tc>
      </w:tr>
      <w:tr w:rsidR="001C7104" w14:paraId="4FBD3270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62438" w14:textId="77777777" w:rsidR="001C7104" w:rsidRDefault="001C7104">
            <w:pPr>
              <w:pStyle w:val="a6"/>
              <w:ind w:firstLineChars="0" w:firstLine="0"/>
            </w:pPr>
            <w:r>
              <w:t xml:space="preserve"> -</w:t>
            </w:r>
            <w:proofErr w:type="spellStart"/>
            <w:r>
              <w:rPr>
                <w:szCs w:val="21"/>
              </w:rPr>
              <w:t>approveChannel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87AB8" w14:textId="77777777" w:rsidR="001C7104" w:rsidRDefault="001C7104">
            <w:pPr>
              <w:pStyle w:val="a6"/>
              <w:ind w:firstLineChars="0" w:firstLine="0"/>
            </w:pPr>
            <w:bookmarkStart w:id="13" w:name="OLE_LINK2"/>
            <w:r>
              <w:rPr>
                <w:rFonts w:hint="eastAsia"/>
              </w:rPr>
              <w:t>授权渠道</w:t>
            </w:r>
            <w:bookmarkEnd w:id="13"/>
          </w:p>
        </w:tc>
        <w:tc>
          <w:tcPr>
            <w:tcW w:w="2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8C0C7" w14:textId="77777777" w:rsidR="001C7104" w:rsidRDefault="001C7104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1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88DA0" w14:textId="77777777" w:rsidR="001C7104" w:rsidRDefault="001C7104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E0C5D" w14:textId="77777777" w:rsidR="001C7104" w:rsidRDefault="001C7104">
            <w:pPr>
              <w:pStyle w:val="a6"/>
              <w:ind w:firstLineChars="0" w:firstLine="0"/>
            </w:pPr>
            <w:r>
              <w:rPr>
                <w:rFonts w:ascii="宋体" w:hint="eastAsia"/>
              </w:rPr>
              <w:t>0-网络1-</w:t>
            </w:r>
            <w:proofErr w:type="gramStart"/>
            <w:r>
              <w:rPr>
                <w:rFonts w:ascii="宋体" w:hint="eastAsia"/>
              </w:rPr>
              <w:t>全渠道</w:t>
            </w:r>
            <w:proofErr w:type="gramEnd"/>
            <w:r>
              <w:rPr>
                <w:rFonts w:ascii="宋体" w:hint="eastAsia"/>
              </w:rPr>
              <w:t>2-产品发布会3-电视4-网络电影</w:t>
            </w:r>
          </w:p>
        </w:tc>
      </w:tr>
      <w:tr w:rsidR="001C7104" w14:paraId="5520792C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4C6AF" w14:textId="77777777" w:rsidR="001C7104" w:rsidRDefault="001C7104">
            <w:pPr>
              <w:pStyle w:val="a6"/>
              <w:ind w:firstLineChars="50" w:firstLine="100"/>
            </w:pPr>
            <w:r>
              <w:rPr>
                <w:szCs w:val="21"/>
              </w:rPr>
              <w:t>-</w:t>
            </w:r>
            <w:proofErr w:type="spellStart"/>
            <w:r>
              <w:rPr>
                <w:szCs w:val="21"/>
              </w:rPr>
              <w:t>approveArea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F2CD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授权范围</w:t>
            </w:r>
          </w:p>
        </w:tc>
        <w:tc>
          <w:tcPr>
            <w:tcW w:w="2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D8A66" w14:textId="77777777" w:rsidR="001C7104" w:rsidRDefault="001C7104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1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3427F" w14:textId="77777777" w:rsidR="001C7104" w:rsidRDefault="001C7104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DB01" w14:textId="77777777" w:rsidR="001C7104" w:rsidRDefault="001C7104">
            <w:pPr>
              <w:pStyle w:val="a6"/>
              <w:ind w:firstLineChars="0" w:firstLine="0"/>
            </w:pPr>
            <w:r>
              <w:rPr>
                <w:rFonts w:ascii="宋体" w:hint="eastAsia"/>
              </w:rPr>
              <w:t>0-中国1-亚洲2-世界</w:t>
            </w:r>
          </w:p>
        </w:tc>
      </w:tr>
      <w:tr w:rsidR="001C7104" w14:paraId="49176AD8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57595" w14:textId="77777777" w:rsidR="001C7104" w:rsidRDefault="001C7104">
            <w:pPr>
              <w:pStyle w:val="a6"/>
              <w:ind w:firstLineChars="50" w:firstLine="100"/>
              <w:rPr>
                <w:szCs w:val="21"/>
              </w:rPr>
            </w:pPr>
            <w:r>
              <w:rPr>
                <w:szCs w:val="21"/>
              </w:rPr>
              <w:t>-</w:t>
            </w:r>
            <w:proofErr w:type="spellStart"/>
            <w:r>
              <w:rPr>
                <w:szCs w:val="21"/>
              </w:rPr>
              <w:t>approveTime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C4D8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授权时间</w:t>
            </w:r>
          </w:p>
        </w:tc>
        <w:tc>
          <w:tcPr>
            <w:tcW w:w="2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88C01" w14:textId="77777777" w:rsidR="001C7104" w:rsidRDefault="001C7104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1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FCDD0" w14:textId="77777777" w:rsidR="001C7104" w:rsidRDefault="001C7104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7A164" w14:textId="77777777" w:rsidR="001C7104" w:rsidRDefault="001C7104">
            <w:pPr>
              <w:pStyle w:val="a6"/>
              <w:ind w:firstLineChars="0" w:firstLine="0"/>
            </w:pPr>
            <w:r>
              <w:rPr>
                <w:rFonts w:ascii="宋体" w:hint="eastAsia"/>
              </w:rPr>
              <w:t>0-半年1-一年2-三年3-永久</w:t>
            </w:r>
          </w:p>
        </w:tc>
      </w:tr>
      <w:tr w:rsidR="001C7104" w14:paraId="604DF50C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AC181" w14:textId="77777777" w:rsidR="001C7104" w:rsidRDefault="001C7104">
            <w:pPr>
              <w:pStyle w:val="a6"/>
              <w:ind w:firstLineChars="50" w:firstLine="100"/>
              <w:rPr>
                <w:szCs w:val="21"/>
              </w:rPr>
            </w:pPr>
            <w:r>
              <w:rPr>
                <w:szCs w:val="21"/>
              </w:rPr>
              <w:t>-</w:t>
            </w:r>
            <w:proofErr w:type="spellStart"/>
            <w:r>
              <w:rPr>
                <w:szCs w:val="21"/>
              </w:rPr>
              <w:t>approveStatus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E2DF4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授权状态</w:t>
            </w:r>
          </w:p>
        </w:tc>
        <w:tc>
          <w:tcPr>
            <w:tcW w:w="2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5DD69" w14:textId="77777777" w:rsidR="001C7104" w:rsidRDefault="001C7104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1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BAAAF" w14:textId="77777777" w:rsidR="001C7104" w:rsidRDefault="001C7104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FD57E" w14:textId="77777777" w:rsidR="001C7104" w:rsidRDefault="001C7104">
            <w:pPr>
              <w:pStyle w:val="a6"/>
              <w:ind w:firstLineChars="0" w:firstLine="0"/>
            </w:pPr>
            <w:r>
              <w:rPr>
                <w:rFonts w:ascii="宋体" w:hint="eastAsia"/>
              </w:rPr>
              <w:t>0-不可转让1-可转让</w:t>
            </w:r>
          </w:p>
        </w:tc>
      </w:tr>
      <w:tr w:rsidR="001C7104" w14:paraId="221998E0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EC8FF" w14:textId="77777777" w:rsidR="001C7104" w:rsidRDefault="001C7104">
            <w:pPr>
              <w:pStyle w:val="a6"/>
              <w:ind w:firstLineChars="50" w:firstLine="100"/>
              <w:rPr>
                <w:szCs w:val="21"/>
              </w:rPr>
            </w:pPr>
            <w:r>
              <w:rPr>
                <w:szCs w:val="21"/>
              </w:rPr>
              <w:t>-</w:t>
            </w:r>
            <w:proofErr w:type="spellStart"/>
            <w:r>
              <w:rPr>
                <w:szCs w:val="21"/>
              </w:rPr>
              <w:t>reapproveType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9543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再授权类型</w:t>
            </w:r>
          </w:p>
        </w:tc>
        <w:tc>
          <w:tcPr>
            <w:tcW w:w="2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7EEC6" w14:textId="77777777" w:rsidR="001C7104" w:rsidRDefault="001C7104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1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00E0D" w14:textId="77777777" w:rsidR="001C7104" w:rsidRDefault="001C7104">
            <w:pPr>
              <w:widowControl/>
              <w:jc w:val="left"/>
              <w:rPr>
                <w:rFonts w:ascii="Times New Roman" w:eastAsia="宋体" w:hAnsi="Times New Roman"/>
                <w:kern w:val="2"/>
                <w:sz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7E6AE" w14:textId="77777777" w:rsidR="001C7104" w:rsidRDefault="001C7104">
            <w:pPr>
              <w:pStyle w:val="a6"/>
              <w:ind w:firstLineChars="0" w:firstLine="0"/>
            </w:pPr>
          </w:p>
        </w:tc>
      </w:tr>
      <w:tr w:rsidR="001C7104" w14:paraId="34DB2DC5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A7FEC" w14:textId="77777777" w:rsidR="001C7104" w:rsidRDefault="001C7104">
            <w:pPr>
              <w:pStyle w:val="a6"/>
              <w:ind w:firstLineChars="0" w:firstLine="0"/>
            </w:pPr>
            <w:r>
              <w:t>duty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A6390" w14:textId="77777777" w:rsidR="001C7104" w:rsidRDefault="001C7104">
            <w:pPr>
              <w:pStyle w:val="a6"/>
              <w:ind w:firstLineChars="0" w:firstLine="0"/>
            </w:pPr>
            <w:bookmarkStart w:id="14" w:name="OLE_LINK1"/>
            <w:r>
              <w:rPr>
                <w:rFonts w:hint="eastAsia"/>
              </w:rPr>
              <w:t>计酬信息</w:t>
            </w:r>
            <w:bookmarkEnd w:id="14"/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A7B8F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2D453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8308C" w14:textId="77777777" w:rsidR="001C7104" w:rsidRDefault="001C7104">
            <w:pPr>
              <w:pStyle w:val="a6"/>
              <w:ind w:firstLineChars="0" w:firstLine="0"/>
            </w:pPr>
          </w:p>
        </w:tc>
      </w:tr>
      <w:tr w:rsidR="001C7104" w14:paraId="333F7E77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7C046" w14:textId="77777777" w:rsidR="001C7104" w:rsidRDefault="001C7104">
            <w:pPr>
              <w:pStyle w:val="a6"/>
              <w:ind w:firstLineChars="0" w:firstLine="0"/>
            </w:pPr>
            <w:proofErr w:type="spellStart"/>
            <w:r>
              <w:rPr>
                <w:szCs w:val="21"/>
              </w:rPr>
              <w:t>distributionMethod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811E0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计酬方式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28D0D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9FAEC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0959" w14:textId="77777777" w:rsidR="001C7104" w:rsidRDefault="001C7104">
            <w:pPr>
              <w:pStyle w:val="a6"/>
              <w:ind w:firstLineChars="0" w:firstLine="0"/>
            </w:pPr>
            <w:r>
              <w:rPr>
                <w:rFonts w:ascii="宋体" w:hint="eastAsia"/>
              </w:rPr>
              <w:t>0-直接付款1-收入分成2-计次付款3-计时付款</w:t>
            </w:r>
          </w:p>
        </w:tc>
      </w:tr>
      <w:tr w:rsidR="001C7104" w14:paraId="12888F9B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35AB2" w14:textId="77777777" w:rsidR="001C7104" w:rsidRDefault="001C7104">
            <w:pPr>
              <w:pStyle w:val="a6"/>
              <w:ind w:firstLineChars="0" w:firstLine="0"/>
            </w:pPr>
            <w:proofErr w:type="spellStart"/>
            <w:r>
              <w:rPr>
                <w:szCs w:val="21"/>
              </w:rPr>
              <w:t>distributionDesc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B32BC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计酬描述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6287F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C4D95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8FE82" w14:textId="77777777" w:rsidR="001C7104" w:rsidRDefault="001C7104">
            <w:pPr>
              <w:pStyle w:val="a6"/>
              <w:ind w:firstLineChars="0" w:firstLine="0"/>
            </w:pPr>
          </w:p>
        </w:tc>
      </w:tr>
      <w:tr w:rsidR="001C7104" w14:paraId="05962547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9E0A3" w14:textId="77777777" w:rsidR="001C7104" w:rsidRDefault="001C7104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receivablePayment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B90F3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应收酬金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49BEA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E071F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4030F" w14:textId="77777777" w:rsidR="001C7104" w:rsidRDefault="001C7104">
            <w:pPr>
              <w:pStyle w:val="a6"/>
              <w:ind w:firstLineChars="0" w:firstLine="0"/>
            </w:pPr>
          </w:p>
        </w:tc>
      </w:tr>
      <w:tr w:rsidR="001C7104" w14:paraId="26DA2940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0CB90" w14:textId="77777777" w:rsidR="001C7104" w:rsidRDefault="001C7104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receivedPayment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E4B0C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已收酬金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1EF64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9959C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D6A0C" w14:textId="77777777" w:rsidR="001C7104" w:rsidRDefault="001C7104">
            <w:pPr>
              <w:pStyle w:val="a6"/>
              <w:ind w:firstLineChars="0" w:firstLine="0"/>
            </w:pPr>
          </w:p>
        </w:tc>
      </w:tr>
      <w:tr w:rsidR="001C7104" w14:paraId="55F8BB2B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D3C64" w14:textId="77777777" w:rsidR="001C7104" w:rsidRDefault="001C7104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toReceivePayment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28E62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未收酬金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D3F6F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76CA6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008A7" w14:textId="77777777" w:rsidR="001C7104" w:rsidRDefault="001C7104">
            <w:pPr>
              <w:pStyle w:val="a6"/>
              <w:ind w:firstLineChars="0" w:firstLine="0"/>
            </w:pPr>
          </w:p>
        </w:tc>
      </w:tr>
      <w:tr w:rsidR="001C7104" w14:paraId="3FB4551A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14BEB" w14:textId="77777777" w:rsidR="001C7104" w:rsidRDefault="001C7104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balanceDate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5467" w14:textId="77777777" w:rsidR="001C7104" w:rsidRDefault="001C7104">
            <w:pPr>
              <w:pStyle w:val="a6"/>
              <w:ind w:firstLineChars="0" w:firstLine="0"/>
            </w:pPr>
            <w:r>
              <w:rPr>
                <w:rFonts w:hint="eastAsia"/>
              </w:rPr>
              <w:t>结算日期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4F20B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68F4C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447D4" w14:textId="77777777" w:rsidR="001C7104" w:rsidRDefault="001C7104">
            <w:pPr>
              <w:pStyle w:val="a6"/>
              <w:ind w:firstLineChars="0" w:firstLine="0"/>
            </w:pPr>
          </w:p>
        </w:tc>
      </w:tr>
      <w:tr w:rsidR="001C7104" w14:paraId="3E0FAD9C" w14:textId="77777777" w:rsidTr="001C7104"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18C0F" w14:textId="77777777" w:rsidR="001C7104" w:rsidRDefault="001C7104">
            <w:pPr>
              <w:pStyle w:val="a6"/>
              <w:ind w:firstLineChars="0" w:firstLine="0"/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C51B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49CB5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CCE5B" w14:textId="77777777" w:rsidR="001C7104" w:rsidRDefault="001C7104">
            <w:pPr>
              <w:pStyle w:val="a6"/>
              <w:ind w:firstLineChars="0" w:firstLine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5439E" w14:textId="77777777" w:rsidR="001C7104" w:rsidRDefault="001C7104">
            <w:pPr>
              <w:pStyle w:val="a6"/>
              <w:ind w:firstLineChars="0" w:firstLine="0"/>
            </w:pPr>
          </w:p>
        </w:tc>
      </w:tr>
    </w:tbl>
    <w:p w14:paraId="736FFA11" w14:textId="704929FB" w:rsidR="001C7104" w:rsidRPr="008C0248" w:rsidRDefault="001C7104" w:rsidP="001C7104">
      <w:pPr>
        <w:pStyle w:val="a4"/>
        <w:numPr>
          <w:ilvl w:val="0"/>
          <w:numId w:val="3"/>
        </w:numPr>
        <w:ind w:firstLineChars="0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许可</w:t>
      </w:r>
      <w:r w:rsidRPr="0003726A">
        <w:rPr>
          <w:rFonts w:ascii="Consolas" w:eastAsia="宋体" w:hAnsi="Consolas"/>
          <w:sz w:val="24"/>
        </w:rPr>
        <w:t>信息表</w:t>
      </w:r>
      <w:proofErr w:type="spellStart"/>
      <w:r>
        <w:rPr>
          <w:rFonts w:ascii="Consolas" w:eastAsia="宋体" w:hAnsi="Consolas" w:hint="eastAsia"/>
          <w:sz w:val="24"/>
        </w:rPr>
        <w:t>appr_</w:t>
      </w:r>
      <w:r>
        <w:rPr>
          <w:rFonts w:ascii="Consolas" w:eastAsia="宋体" w:hAnsi="Consolas"/>
          <w:sz w:val="24"/>
        </w:rPr>
        <w:t>token</w:t>
      </w:r>
      <w:r w:rsidRPr="0003726A">
        <w:rPr>
          <w:rFonts w:ascii="Consolas" w:eastAsia="宋体" w:hAnsi="Consolas"/>
          <w:sz w:val="24"/>
        </w:rPr>
        <w:t>_info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14"/>
        <w:gridCol w:w="2388"/>
        <w:gridCol w:w="1140"/>
        <w:gridCol w:w="5514"/>
      </w:tblGrid>
      <w:tr w:rsidR="001C7104" w:rsidRPr="00E36CB8" w14:paraId="2925DA7E" w14:textId="77777777" w:rsidTr="008332CC">
        <w:tc>
          <w:tcPr>
            <w:tcW w:w="676" w:type="pct"/>
          </w:tcPr>
          <w:p w14:paraId="29D946B4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来源</w:t>
            </w:r>
          </w:p>
        </w:tc>
        <w:tc>
          <w:tcPr>
            <w:tcW w:w="1142" w:type="pct"/>
            <w:vAlign w:val="center"/>
          </w:tcPr>
          <w:p w14:paraId="0F7A29DB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字段</w:t>
            </w:r>
          </w:p>
        </w:tc>
        <w:tc>
          <w:tcPr>
            <w:tcW w:w="545" w:type="pct"/>
            <w:vAlign w:val="center"/>
          </w:tcPr>
          <w:p w14:paraId="5CA46E74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类型</w:t>
            </w:r>
          </w:p>
        </w:tc>
        <w:tc>
          <w:tcPr>
            <w:tcW w:w="2637" w:type="pct"/>
            <w:vAlign w:val="center"/>
          </w:tcPr>
          <w:p w14:paraId="2B2E4550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解析</w:t>
            </w:r>
          </w:p>
        </w:tc>
      </w:tr>
      <w:tr w:rsidR="001C7104" w:rsidRPr="00E36CB8" w14:paraId="7242819B" w14:textId="77777777" w:rsidTr="008332CC">
        <w:tc>
          <w:tcPr>
            <w:tcW w:w="676" w:type="pct"/>
            <w:vMerge w:val="restart"/>
          </w:tcPr>
          <w:p w14:paraId="2C3BD1BE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底层</w:t>
            </w:r>
          </w:p>
        </w:tc>
        <w:tc>
          <w:tcPr>
            <w:tcW w:w="1142" w:type="pct"/>
            <w:vAlign w:val="center"/>
          </w:tcPr>
          <w:p w14:paraId="0DEA21D2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仿宋"/>
                <w:sz w:val="21"/>
                <w:szCs w:val="21"/>
              </w:rPr>
              <w:t>approve</w:t>
            </w:r>
            <w:r w:rsidRPr="00990F86">
              <w:rPr>
                <w:rFonts w:ascii="Consolas" w:eastAsia="宋体" w:hAnsi="Consolas" w:cs="仿宋"/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545" w:type="pct"/>
            <w:vAlign w:val="center"/>
          </w:tcPr>
          <w:p w14:paraId="6A2026D0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char[</w:t>
            </w:r>
            <w:proofErr w:type="gramEnd"/>
            <w:r w:rsidRPr="00990F86"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637" w:type="pct"/>
          </w:tcPr>
          <w:p w14:paraId="6E7DFC3C" w14:textId="77777777" w:rsidR="001C7104" w:rsidRPr="00990F86" w:rsidRDefault="001C7104" w:rsidP="008332CC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许可</w:t>
            </w:r>
            <w:r w:rsidRPr="00990F86">
              <w:rPr>
                <w:rFonts w:ascii="Consolas" w:eastAsia="宋体" w:hAnsi="Consolas" w:cs="仿宋"/>
                <w:sz w:val="21"/>
                <w:szCs w:val="21"/>
              </w:rPr>
              <w:t>标识</w:t>
            </w:r>
          </w:p>
        </w:tc>
      </w:tr>
      <w:tr w:rsidR="001C7104" w:rsidRPr="00E36CB8" w14:paraId="19C402F3" w14:textId="77777777" w:rsidTr="008332CC">
        <w:tc>
          <w:tcPr>
            <w:tcW w:w="676" w:type="pct"/>
            <w:vMerge/>
          </w:tcPr>
          <w:p w14:paraId="7C73023A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3297310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>
              <w:rPr>
                <w:rFonts w:ascii="Consolas" w:eastAsia="宋体" w:hAnsi="Consolas" w:cs="仿宋" w:hint="eastAsia"/>
                <w:sz w:val="21"/>
                <w:szCs w:val="21"/>
              </w:rPr>
              <w:t>a</w:t>
            </w:r>
            <w:r>
              <w:rPr>
                <w:rFonts w:ascii="Consolas" w:eastAsia="宋体" w:hAnsi="Consolas" w:cs="仿宋"/>
                <w:sz w:val="21"/>
                <w:szCs w:val="21"/>
              </w:rPr>
              <w:t>ddress</w:t>
            </w:r>
          </w:p>
        </w:tc>
        <w:tc>
          <w:tcPr>
            <w:tcW w:w="545" w:type="pct"/>
            <w:vAlign w:val="center"/>
          </w:tcPr>
          <w:p w14:paraId="483020BA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varchar</w:t>
            </w:r>
          </w:p>
        </w:tc>
        <w:tc>
          <w:tcPr>
            <w:tcW w:w="2637" w:type="pct"/>
            <w:vAlign w:val="center"/>
          </w:tcPr>
          <w:p w14:paraId="79645955" w14:textId="77777777" w:rsidR="001C7104" w:rsidRPr="00990F86" w:rsidRDefault="001C7104" w:rsidP="008332CC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许可通证所有者</w:t>
            </w:r>
            <w:proofErr w:type="gramEnd"/>
            <w:r>
              <w:rPr>
                <w:rFonts w:ascii="Consolas" w:eastAsia="宋体" w:hAnsi="Consolas" w:cs="仿宋" w:hint="eastAsia"/>
                <w:sz w:val="21"/>
                <w:szCs w:val="21"/>
              </w:rPr>
              <w:t>的账号</w:t>
            </w:r>
          </w:p>
        </w:tc>
      </w:tr>
      <w:tr w:rsidR="001C7104" w:rsidRPr="00E36CB8" w14:paraId="3A5E2AB7" w14:textId="77777777" w:rsidTr="008332CC">
        <w:tc>
          <w:tcPr>
            <w:tcW w:w="676" w:type="pct"/>
            <w:vMerge/>
          </w:tcPr>
          <w:p w14:paraId="0FB1DB81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353E9252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proofErr w:type="spellStart"/>
            <w:r>
              <w:rPr>
                <w:rFonts w:ascii="Consolas" w:eastAsia="宋体" w:hAnsi="Consolas" w:cs="仿宋" w:hint="eastAsia"/>
                <w:szCs w:val="21"/>
              </w:rPr>
              <w:t>s</w:t>
            </w:r>
            <w:r>
              <w:rPr>
                <w:rFonts w:ascii="Consolas" w:eastAsia="宋体" w:hAnsi="Consolas" w:cs="仿宋"/>
                <w:szCs w:val="21"/>
              </w:rPr>
              <w:t>tart_time</w:t>
            </w:r>
            <w:proofErr w:type="spellEnd"/>
          </w:p>
        </w:tc>
        <w:tc>
          <w:tcPr>
            <w:tcW w:w="545" w:type="pct"/>
            <w:vAlign w:val="center"/>
          </w:tcPr>
          <w:p w14:paraId="3C801EF1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1A2FE483" w14:textId="77777777" w:rsidR="001C7104" w:rsidRPr="00990F86" w:rsidRDefault="001C7104" w:rsidP="008332CC">
            <w:pPr>
              <w:widowControl/>
              <w:rPr>
                <w:rFonts w:ascii="Consolas" w:eastAsia="宋体" w:hAnsi="Consolas" w:cs="仿宋"/>
                <w:szCs w:val="21"/>
              </w:rPr>
            </w:pPr>
            <w:r>
              <w:rPr>
                <w:rFonts w:ascii="Consolas" w:eastAsia="宋体" w:hAnsi="Consolas" w:cs="仿宋" w:hint="eastAsia"/>
                <w:szCs w:val="21"/>
              </w:rPr>
              <w:t>许可生效时间的时间戳</w:t>
            </w:r>
          </w:p>
        </w:tc>
      </w:tr>
      <w:tr w:rsidR="001C7104" w:rsidRPr="00E36CB8" w14:paraId="000835C4" w14:textId="77777777" w:rsidTr="008332CC">
        <w:tc>
          <w:tcPr>
            <w:tcW w:w="676" w:type="pct"/>
            <w:vMerge/>
          </w:tcPr>
          <w:p w14:paraId="49998001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20D071D1" w14:textId="77777777" w:rsidR="001C7104" w:rsidRPr="004D4B58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4D4B58">
              <w:rPr>
                <w:rFonts w:ascii="Consolas" w:eastAsia="宋体" w:hAnsi="Consolas" w:cs="仿宋" w:hint="eastAsia"/>
                <w:sz w:val="21"/>
                <w:szCs w:val="21"/>
              </w:rPr>
              <w:t>t</w:t>
            </w:r>
            <w:r w:rsidRPr="004D4B58">
              <w:rPr>
                <w:rFonts w:ascii="Consolas" w:eastAsia="宋体" w:hAnsi="Consolas" w:cs="仿宋"/>
                <w:sz w:val="21"/>
                <w:szCs w:val="21"/>
              </w:rPr>
              <w:t>imestamp</w:t>
            </w:r>
          </w:p>
        </w:tc>
        <w:tc>
          <w:tcPr>
            <w:tcW w:w="545" w:type="pct"/>
            <w:vAlign w:val="center"/>
          </w:tcPr>
          <w:p w14:paraId="77AB3564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7E2C2EB1" w14:textId="77777777" w:rsidR="001C7104" w:rsidRDefault="001C7104" w:rsidP="008332CC">
            <w:pPr>
              <w:widowControl/>
              <w:rPr>
                <w:rFonts w:ascii="Consolas" w:eastAsia="宋体" w:hAnsi="Consolas" w:cs="仿宋"/>
                <w:szCs w:val="21"/>
              </w:rPr>
            </w:pPr>
            <w:r>
              <w:rPr>
                <w:rFonts w:ascii="Consolas" w:eastAsia="宋体" w:hAnsi="Consolas" w:cs="仿宋" w:hint="eastAsia"/>
                <w:szCs w:val="21"/>
              </w:rPr>
              <w:t>许可上链时间的时间戳</w:t>
            </w:r>
          </w:p>
        </w:tc>
      </w:tr>
      <w:tr w:rsidR="001C7104" w:rsidRPr="00E36CB8" w14:paraId="4AD54E52" w14:textId="77777777" w:rsidTr="008332CC">
        <w:tc>
          <w:tcPr>
            <w:tcW w:w="676" w:type="pct"/>
            <w:vMerge w:val="restart"/>
          </w:tcPr>
          <w:p w14:paraId="56033E40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业务层（侵权结果）</w:t>
            </w:r>
          </w:p>
        </w:tc>
        <w:tc>
          <w:tcPr>
            <w:tcW w:w="1142" w:type="pct"/>
            <w:vAlign w:val="center"/>
          </w:tcPr>
          <w:p w14:paraId="5577F0DF" w14:textId="77777777" w:rsidR="001C7104" w:rsidRPr="004D4B58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4D4B58">
              <w:rPr>
                <w:rFonts w:ascii="Consolas" w:eastAsia="宋体" w:hAnsi="Consolas" w:cs="仿宋" w:hint="eastAsia"/>
                <w:sz w:val="21"/>
                <w:szCs w:val="21"/>
              </w:rPr>
              <w:t>c</w:t>
            </w:r>
            <w:r w:rsidRPr="004D4B58">
              <w:rPr>
                <w:rFonts w:ascii="Consolas" w:eastAsia="宋体" w:hAnsi="Consolas" w:cs="仿宋"/>
                <w:sz w:val="21"/>
                <w:szCs w:val="21"/>
              </w:rPr>
              <w:t>opyright_id</w:t>
            </w:r>
            <w:proofErr w:type="spellEnd"/>
          </w:p>
        </w:tc>
        <w:tc>
          <w:tcPr>
            <w:tcW w:w="545" w:type="pct"/>
            <w:vAlign w:val="center"/>
          </w:tcPr>
          <w:p w14:paraId="75607765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gram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char[</w:t>
            </w:r>
            <w:proofErr w:type="gramEnd"/>
            <w:r w:rsidRPr="00990F86"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637" w:type="pct"/>
            <w:vAlign w:val="center"/>
          </w:tcPr>
          <w:p w14:paraId="10D15C79" w14:textId="77777777" w:rsidR="001C7104" w:rsidRPr="00F139DE" w:rsidRDefault="001C7104" w:rsidP="008332CC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gramStart"/>
            <w:r>
              <w:rPr>
                <w:rFonts w:ascii="Consolas" w:eastAsia="宋体" w:hAnsi="Consolas" w:cs="仿宋" w:hint="eastAsia"/>
                <w:sz w:val="21"/>
                <w:szCs w:val="21"/>
              </w:rPr>
              <w:t>版权通证标识</w:t>
            </w:r>
            <w:proofErr w:type="gramEnd"/>
          </w:p>
        </w:tc>
      </w:tr>
      <w:tr w:rsidR="001C7104" w:rsidRPr="001657CA" w14:paraId="7C446A90" w14:textId="77777777" w:rsidTr="008332CC">
        <w:tc>
          <w:tcPr>
            <w:tcW w:w="676" w:type="pct"/>
            <w:vMerge/>
          </w:tcPr>
          <w:p w14:paraId="742A7AC0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1CB40539" w14:textId="77777777" w:rsidR="001C7104" w:rsidRPr="004D4B58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4D4B58">
              <w:rPr>
                <w:rFonts w:ascii="Consolas" w:eastAsia="宋体" w:hAnsi="Consolas" w:cs="仿宋" w:hint="eastAsia"/>
                <w:sz w:val="21"/>
                <w:szCs w:val="21"/>
              </w:rPr>
              <w:t>c</w:t>
            </w:r>
            <w:r w:rsidRPr="004D4B58">
              <w:rPr>
                <w:rFonts w:ascii="Consolas" w:eastAsia="宋体" w:hAnsi="Consolas" w:cs="仿宋"/>
                <w:sz w:val="21"/>
                <w:szCs w:val="21"/>
              </w:rPr>
              <w:t>opyright_type</w:t>
            </w:r>
            <w:proofErr w:type="spellEnd"/>
          </w:p>
        </w:tc>
        <w:tc>
          <w:tcPr>
            <w:tcW w:w="545" w:type="pct"/>
            <w:vAlign w:val="center"/>
          </w:tcPr>
          <w:p w14:paraId="41391DB8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637" w:type="pct"/>
            <w:vAlign w:val="center"/>
          </w:tcPr>
          <w:p w14:paraId="4735F6A8" w14:textId="77777777" w:rsidR="001C7104" w:rsidRPr="00F139DE" w:rsidRDefault="001C7104" w:rsidP="008332CC">
            <w:pPr>
              <w:widowControl/>
              <w:rPr>
                <w:rFonts w:ascii="Consolas" w:eastAsia="宋体" w:hAnsi="Consolas" w:cs="宋体"/>
                <w:sz w:val="21"/>
                <w:szCs w:val="21"/>
              </w:rPr>
            </w:pP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版权权利类型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，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复制权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2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发行权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3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出租权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4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展览权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5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表演权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6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放映权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7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广播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8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信息网络传播权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9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摄制权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0-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改编权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1-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翻译权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2-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汇编权</w:t>
            </w:r>
            <w:r>
              <w:rPr>
                <w:rFonts w:ascii="Consolas" w:eastAsia="宋体" w:hAnsi="Consolas" w:cs="新宋体" w:hint="eastAsia"/>
                <w:sz w:val="21"/>
                <w:szCs w:val="21"/>
              </w:rPr>
              <w:t>1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3-</w:t>
            </w:r>
            <w:r w:rsidRPr="001657CA">
              <w:rPr>
                <w:rFonts w:ascii="Consolas" w:eastAsia="宋体" w:hAnsi="Consolas" w:cs="新宋体"/>
                <w:sz w:val="21"/>
                <w:szCs w:val="21"/>
              </w:rPr>
              <w:t>其他</w:t>
            </w:r>
          </w:p>
        </w:tc>
      </w:tr>
      <w:tr w:rsidR="001C7104" w:rsidRPr="001657CA" w14:paraId="13BBCC81" w14:textId="77777777" w:rsidTr="008332CC">
        <w:tc>
          <w:tcPr>
            <w:tcW w:w="676" w:type="pct"/>
            <w:vMerge/>
          </w:tcPr>
          <w:p w14:paraId="67B906DA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048D2CE" w14:textId="77777777" w:rsidR="001C7104" w:rsidRPr="004D4B58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4D4B58">
              <w:rPr>
                <w:rFonts w:ascii="Consolas" w:eastAsia="宋体" w:hAnsi="Consolas" w:cs="仿宋" w:hint="eastAsia"/>
                <w:sz w:val="21"/>
                <w:szCs w:val="21"/>
              </w:rPr>
              <w:t>a</w:t>
            </w:r>
            <w:r w:rsidRPr="004D4B58">
              <w:rPr>
                <w:rFonts w:ascii="Consolas" w:eastAsia="宋体" w:hAnsi="Consolas" w:cs="仿宋"/>
                <w:sz w:val="21"/>
                <w:szCs w:val="21"/>
              </w:rPr>
              <w:t>pprove_channel</w:t>
            </w:r>
            <w:proofErr w:type="spellEnd"/>
          </w:p>
        </w:tc>
        <w:tc>
          <w:tcPr>
            <w:tcW w:w="545" w:type="pct"/>
            <w:vAlign w:val="center"/>
          </w:tcPr>
          <w:p w14:paraId="44CBFB1B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637" w:type="pct"/>
          </w:tcPr>
          <w:p w14:paraId="606D2594" w14:textId="77777777" w:rsidR="001C7104" w:rsidRDefault="001C7104" w:rsidP="008332CC">
            <w:pPr>
              <w:widowControl/>
              <w:rPr>
                <w:rFonts w:ascii="宋体" w:eastAsia="宋体" w:hAnsi="宋体"/>
                <w:sz w:val="24"/>
                <w:szCs w:val="21"/>
              </w:rPr>
            </w:pPr>
            <w:r w:rsidRPr="006D7C35">
              <w:rPr>
                <w:rFonts w:ascii="宋体" w:eastAsia="宋体" w:hAnsi="宋体" w:hint="eastAsia"/>
                <w:sz w:val="24"/>
                <w:szCs w:val="21"/>
              </w:rPr>
              <w:t>授权渠道</w:t>
            </w:r>
            <w:r>
              <w:rPr>
                <w:rFonts w:ascii="宋体" w:eastAsia="宋体" w:hAnsi="宋体" w:hint="eastAsia"/>
                <w:sz w:val="24"/>
                <w:szCs w:val="21"/>
              </w:rPr>
              <w:t xml:space="preserve"> </w:t>
            </w:r>
          </w:p>
          <w:p w14:paraId="564798BF" w14:textId="77777777" w:rsidR="001C7104" w:rsidRPr="00F139DE" w:rsidRDefault="001C7104" w:rsidP="008332CC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6D7C35">
              <w:rPr>
                <w:rFonts w:ascii="宋体" w:eastAsia="宋体" w:hAnsi="宋体"/>
                <w:sz w:val="24"/>
                <w:szCs w:val="21"/>
              </w:rPr>
              <w:t xml:space="preserve">0-Network;1-FullChannel;2-ProductLaunch;3-TV;4- </w:t>
            </w:r>
            <w:proofErr w:type="spellStart"/>
            <w:r w:rsidRPr="006D7C35">
              <w:rPr>
                <w:rFonts w:ascii="宋体" w:eastAsia="宋体" w:hAnsi="宋体"/>
                <w:sz w:val="24"/>
                <w:szCs w:val="21"/>
              </w:rPr>
              <w:t>NetworkMovie</w:t>
            </w:r>
            <w:proofErr w:type="spellEnd"/>
          </w:p>
        </w:tc>
      </w:tr>
      <w:tr w:rsidR="001C7104" w:rsidRPr="001657CA" w14:paraId="1918C1A6" w14:textId="77777777" w:rsidTr="008332CC">
        <w:tc>
          <w:tcPr>
            <w:tcW w:w="676" w:type="pct"/>
            <w:vMerge/>
          </w:tcPr>
          <w:p w14:paraId="26A120AB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0E6F159E" w14:textId="77777777" w:rsidR="001C7104" w:rsidRPr="004D4B58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4D4B58">
              <w:rPr>
                <w:rFonts w:ascii="Consolas" w:eastAsia="宋体" w:hAnsi="Consolas" w:cs="仿宋" w:hint="eastAsia"/>
                <w:sz w:val="21"/>
                <w:szCs w:val="21"/>
              </w:rPr>
              <w:t>a</w:t>
            </w:r>
            <w:r w:rsidRPr="004D4B58">
              <w:rPr>
                <w:rFonts w:ascii="Consolas" w:eastAsia="宋体" w:hAnsi="Consolas" w:cs="仿宋"/>
                <w:sz w:val="21"/>
                <w:szCs w:val="21"/>
              </w:rPr>
              <w:t>pprove_area</w:t>
            </w:r>
            <w:proofErr w:type="spellEnd"/>
          </w:p>
        </w:tc>
        <w:tc>
          <w:tcPr>
            <w:tcW w:w="545" w:type="pct"/>
            <w:vAlign w:val="center"/>
          </w:tcPr>
          <w:p w14:paraId="569D0B8A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637" w:type="pct"/>
          </w:tcPr>
          <w:p w14:paraId="61D08F5D" w14:textId="77777777" w:rsidR="001C7104" w:rsidRPr="00F139DE" w:rsidRDefault="001C7104" w:rsidP="008332CC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6D7C35">
              <w:rPr>
                <w:rFonts w:ascii="宋体" w:eastAsia="宋体" w:hAnsi="宋体" w:hint="eastAsia"/>
                <w:sz w:val="24"/>
                <w:szCs w:val="21"/>
              </w:rPr>
              <w:t>授权范围</w:t>
            </w:r>
            <w:r>
              <w:rPr>
                <w:rFonts w:ascii="宋体" w:eastAsia="宋体" w:hAnsi="宋体" w:hint="eastAsia"/>
                <w:sz w:val="24"/>
                <w:szCs w:val="21"/>
              </w:rPr>
              <w:t xml:space="preserve"> </w:t>
            </w:r>
            <w:r w:rsidRPr="006D7C35">
              <w:rPr>
                <w:rFonts w:ascii="宋体" w:eastAsia="宋体" w:hAnsi="宋体"/>
                <w:sz w:val="24"/>
                <w:szCs w:val="21"/>
              </w:rPr>
              <w:t>0-China;1-Asia;2-World</w:t>
            </w:r>
          </w:p>
        </w:tc>
      </w:tr>
      <w:tr w:rsidR="001C7104" w:rsidRPr="001657CA" w14:paraId="0B4B9804" w14:textId="77777777" w:rsidTr="008332CC">
        <w:tc>
          <w:tcPr>
            <w:tcW w:w="676" w:type="pct"/>
            <w:vMerge/>
          </w:tcPr>
          <w:p w14:paraId="65C9AF21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05507D2D" w14:textId="77777777" w:rsidR="001C7104" w:rsidRPr="004D4B58" w:rsidRDefault="001C7104" w:rsidP="008332CC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4D4B58">
              <w:rPr>
                <w:rFonts w:ascii="Consolas" w:eastAsia="宋体" w:hAnsi="Consolas" w:cs="仿宋" w:hint="eastAsia"/>
                <w:sz w:val="21"/>
                <w:szCs w:val="21"/>
              </w:rPr>
              <w:t>a</w:t>
            </w:r>
            <w:r w:rsidRPr="004D4B58">
              <w:rPr>
                <w:rFonts w:ascii="Consolas" w:eastAsia="宋体" w:hAnsi="Consolas" w:cs="仿宋"/>
                <w:sz w:val="21"/>
                <w:szCs w:val="21"/>
              </w:rPr>
              <w:t>pprove_time</w:t>
            </w:r>
            <w:proofErr w:type="spellEnd"/>
          </w:p>
        </w:tc>
        <w:tc>
          <w:tcPr>
            <w:tcW w:w="545" w:type="pct"/>
            <w:vAlign w:val="center"/>
          </w:tcPr>
          <w:p w14:paraId="7BDEE84F" w14:textId="77777777" w:rsidR="001C7104" w:rsidRPr="00990F86" w:rsidRDefault="001C7104" w:rsidP="008332CC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新宋体"/>
                <w:sz w:val="21"/>
                <w:szCs w:val="21"/>
              </w:rPr>
              <w:t>tinyint</w:t>
            </w:r>
            <w:proofErr w:type="spellEnd"/>
          </w:p>
        </w:tc>
        <w:tc>
          <w:tcPr>
            <w:tcW w:w="2637" w:type="pct"/>
          </w:tcPr>
          <w:p w14:paraId="31830B0C" w14:textId="77777777" w:rsidR="001C7104" w:rsidRPr="00F139DE" w:rsidRDefault="001C7104" w:rsidP="008332CC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6D7C35">
              <w:rPr>
                <w:rFonts w:ascii="宋体" w:eastAsia="宋体" w:hAnsi="宋体" w:hint="eastAsia"/>
                <w:sz w:val="24"/>
                <w:szCs w:val="21"/>
              </w:rPr>
              <w:t>授权时间</w:t>
            </w:r>
            <w:r>
              <w:rPr>
                <w:rFonts w:ascii="宋体" w:eastAsia="宋体" w:hAnsi="宋体" w:hint="eastAsia"/>
                <w:sz w:val="24"/>
                <w:szCs w:val="21"/>
              </w:rPr>
              <w:t xml:space="preserve"> </w:t>
            </w:r>
            <w:r w:rsidRPr="006D7C35">
              <w:rPr>
                <w:rFonts w:ascii="宋体" w:eastAsia="宋体" w:hAnsi="宋体"/>
                <w:sz w:val="24"/>
                <w:szCs w:val="21"/>
              </w:rPr>
              <w:t>0-HalfYear;1-OneYear;2-ThreeYear;3- Permanent</w:t>
            </w:r>
          </w:p>
        </w:tc>
      </w:tr>
    </w:tbl>
    <w:p w14:paraId="6E137DF5" w14:textId="77777777" w:rsidR="001C7104" w:rsidRDefault="001C7104" w:rsidP="001C7104">
      <w:pPr>
        <w:rPr>
          <w:rFonts w:ascii="Consolas" w:eastAsia="宋体" w:hAnsi="Consolas"/>
          <w:szCs w:val="21"/>
        </w:rPr>
      </w:pPr>
    </w:p>
    <w:p w14:paraId="7CD41C28" w14:textId="77777777" w:rsidR="001C7104" w:rsidRPr="008C0248" w:rsidRDefault="001C7104" w:rsidP="001C7104">
      <w:pPr>
        <w:rPr>
          <w:rFonts w:ascii="Consolas" w:eastAsia="宋体" w:hAnsi="Consolas"/>
          <w:sz w:val="24"/>
        </w:rPr>
      </w:pPr>
    </w:p>
    <w:p w14:paraId="1077E5E8" w14:textId="62BBAAC7" w:rsidR="0003726A" w:rsidRDefault="0003726A">
      <w:pPr>
        <w:rPr>
          <w:rFonts w:ascii="Consolas" w:eastAsia="宋体" w:hAnsi="Consolas"/>
          <w:szCs w:val="21"/>
        </w:rPr>
      </w:pPr>
    </w:p>
    <w:p w14:paraId="549388A8" w14:textId="3AEE723E" w:rsidR="0003726A" w:rsidRDefault="0003726A">
      <w:pPr>
        <w:rPr>
          <w:rFonts w:ascii="Consolas" w:eastAsia="宋体" w:hAnsi="Consolas"/>
          <w:szCs w:val="21"/>
        </w:rPr>
      </w:pPr>
    </w:p>
    <w:p w14:paraId="68A18CDD" w14:textId="18A5DA0C" w:rsidR="0003726A" w:rsidRDefault="0003726A">
      <w:pPr>
        <w:rPr>
          <w:rFonts w:ascii="Consolas" w:eastAsia="宋体" w:hAnsi="Consolas"/>
          <w:szCs w:val="21"/>
        </w:rPr>
      </w:pPr>
    </w:p>
    <w:p w14:paraId="2DAAB715" w14:textId="093E675D" w:rsidR="0003726A" w:rsidRDefault="0003726A">
      <w:pPr>
        <w:rPr>
          <w:rFonts w:ascii="Consolas" w:eastAsia="宋体" w:hAnsi="Consolas"/>
          <w:szCs w:val="21"/>
        </w:rPr>
      </w:pPr>
    </w:p>
    <w:p w14:paraId="3A10203F" w14:textId="17B1D2FA" w:rsidR="0003726A" w:rsidRDefault="0003726A">
      <w:pPr>
        <w:rPr>
          <w:rFonts w:ascii="Consolas" w:eastAsia="宋体" w:hAnsi="Consolas"/>
          <w:szCs w:val="21"/>
        </w:rPr>
      </w:pPr>
    </w:p>
    <w:p w14:paraId="1BF77C3E" w14:textId="00660B94" w:rsidR="0003726A" w:rsidRDefault="0003726A">
      <w:pPr>
        <w:rPr>
          <w:rFonts w:ascii="Consolas" w:eastAsia="宋体" w:hAnsi="Consolas"/>
          <w:szCs w:val="21"/>
        </w:rPr>
      </w:pPr>
    </w:p>
    <w:p w14:paraId="65D6D0F4" w14:textId="7D1B1693" w:rsidR="0003726A" w:rsidRDefault="0003726A">
      <w:pPr>
        <w:rPr>
          <w:rFonts w:ascii="Consolas" w:eastAsia="宋体" w:hAnsi="Consolas"/>
          <w:szCs w:val="21"/>
        </w:rPr>
      </w:pPr>
    </w:p>
    <w:p w14:paraId="133E103F" w14:textId="4F020AB1" w:rsidR="0003726A" w:rsidRDefault="0003726A">
      <w:pPr>
        <w:rPr>
          <w:rFonts w:ascii="Consolas" w:eastAsia="宋体" w:hAnsi="Consolas"/>
          <w:szCs w:val="21"/>
        </w:rPr>
      </w:pPr>
    </w:p>
    <w:p w14:paraId="7E9718D3" w14:textId="05A06193" w:rsidR="007429F8" w:rsidRDefault="007429F8">
      <w:pPr>
        <w:widowControl/>
        <w:spacing w:line="240" w:lineRule="auto"/>
        <w:jc w:val="left"/>
        <w:rPr>
          <w:rFonts w:ascii="Consolas" w:eastAsia="宋体" w:hAnsi="Consolas"/>
          <w:szCs w:val="21"/>
        </w:rPr>
      </w:pPr>
      <w:r>
        <w:rPr>
          <w:rFonts w:ascii="Consolas" w:eastAsia="宋体" w:hAnsi="Consolas"/>
          <w:szCs w:val="21"/>
        </w:rPr>
        <w:br w:type="page"/>
      </w:r>
    </w:p>
    <w:p w14:paraId="4E9853EE" w14:textId="35C729AE" w:rsidR="007429F8" w:rsidRPr="0003726A" w:rsidRDefault="007429F8" w:rsidP="007429F8">
      <w:pPr>
        <w:pStyle w:val="a4"/>
        <w:numPr>
          <w:ilvl w:val="0"/>
          <w:numId w:val="3"/>
        </w:numPr>
        <w:ind w:firstLineChars="0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lastRenderedPageBreak/>
        <w:t>监测</w:t>
      </w:r>
      <w:r w:rsidRPr="0003726A">
        <w:rPr>
          <w:rFonts w:ascii="Consolas" w:eastAsia="宋体" w:hAnsi="Consolas"/>
          <w:sz w:val="24"/>
        </w:rPr>
        <w:t>信息表</w:t>
      </w:r>
      <w:proofErr w:type="spellStart"/>
      <w:r>
        <w:rPr>
          <w:rFonts w:ascii="Consolas" w:eastAsia="宋体" w:hAnsi="Consolas"/>
          <w:sz w:val="24"/>
        </w:rPr>
        <w:t>tort</w:t>
      </w:r>
      <w:r w:rsidRPr="0003726A">
        <w:rPr>
          <w:rFonts w:ascii="Consolas" w:eastAsia="宋体" w:hAnsi="Consolas"/>
          <w:sz w:val="24"/>
        </w:rPr>
        <w:t>_info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14"/>
        <w:gridCol w:w="2388"/>
        <w:gridCol w:w="1140"/>
        <w:gridCol w:w="5514"/>
      </w:tblGrid>
      <w:tr w:rsidR="007429F8" w:rsidRPr="00E36CB8" w14:paraId="3C91A96C" w14:textId="77777777" w:rsidTr="002E0F03">
        <w:tc>
          <w:tcPr>
            <w:tcW w:w="676" w:type="pct"/>
          </w:tcPr>
          <w:p w14:paraId="44D8A6CE" w14:textId="77777777" w:rsidR="007429F8" w:rsidRPr="00990F86" w:rsidRDefault="007429F8" w:rsidP="002E0F0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来源</w:t>
            </w:r>
          </w:p>
        </w:tc>
        <w:tc>
          <w:tcPr>
            <w:tcW w:w="1142" w:type="pct"/>
            <w:vAlign w:val="center"/>
          </w:tcPr>
          <w:p w14:paraId="46840267" w14:textId="77777777" w:rsidR="007429F8" w:rsidRPr="00990F86" w:rsidRDefault="007429F8" w:rsidP="002E0F03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字段</w:t>
            </w:r>
          </w:p>
        </w:tc>
        <w:tc>
          <w:tcPr>
            <w:tcW w:w="545" w:type="pct"/>
            <w:vAlign w:val="center"/>
          </w:tcPr>
          <w:p w14:paraId="515D13E4" w14:textId="77777777" w:rsidR="007429F8" w:rsidRPr="00990F86" w:rsidRDefault="007429F8" w:rsidP="002E0F03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类型</w:t>
            </w:r>
          </w:p>
        </w:tc>
        <w:tc>
          <w:tcPr>
            <w:tcW w:w="2637" w:type="pct"/>
            <w:vAlign w:val="center"/>
          </w:tcPr>
          <w:p w14:paraId="7AD0EFEF" w14:textId="77777777" w:rsidR="007429F8" w:rsidRPr="00990F86" w:rsidRDefault="007429F8" w:rsidP="002E0F03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解析</w:t>
            </w:r>
          </w:p>
        </w:tc>
      </w:tr>
      <w:tr w:rsidR="007429F8" w:rsidRPr="00E36CB8" w14:paraId="7D9BD751" w14:textId="77777777" w:rsidTr="002E0F03">
        <w:tc>
          <w:tcPr>
            <w:tcW w:w="676" w:type="pct"/>
            <w:vMerge w:val="restart"/>
          </w:tcPr>
          <w:p w14:paraId="0B7774DA" w14:textId="77777777" w:rsidR="007429F8" w:rsidRPr="00990F86" w:rsidRDefault="007429F8" w:rsidP="002E0F0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底层</w:t>
            </w:r>
          </w:p>
        </w:tc>
        <w:tc>
          <w:tcPr>
            <w:tcW w:w="1142" w:type="pct"/>
            <w:vAlign w:val="center"/>
          </w:tcPr>
          <w:p w14:paraId="00CA7DCE" w14:textId="77777777" w:rsidR="007429F8" w:rsidRPr="00990F86" w:rsidRDefault="007429F8" w:rsidP="002E0F0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work_id</w:t>
            </w:r>
            <w:proofErr w:type="spellEnd"/>
          </w:p>
        </w:tc>
        <w:tc>
          <w:tcPr>
            <w:tcW w:w="545" w:type="pct"/>
            <w:vAlign w:val="center"/>
          </w:tcPr>
          <w:p w14:paraId="7348FA8F" w14:textId="77777777" w:rsidR="007429F8" w:rsidRPr="00990F86" w:rsidRDefault="007429F8" w:rsidP="002E0F0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char[</w:t>
            </w:r>
            <w:proofErr w:type="gramEnd"/>
            <w:r w:rsidRPr="00990F86"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637" w:type="pct"/>
          </w:tcPr>
          <w:p w14:paraId="51C13F07" w14:textId="77777777" w:rsidR="007429F8" w:rsidRPr="00990F86" w:rsidRDefault="007429F8" w:rsidP="002E0F03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作品标识（交易哈希）</w:t>
            </w:r>
          </w:p>
        </w:tc>
      </w:tr>
      <w:tr w:rsidR="007429F8" w:rsidRPr="00E36CB8" w14:paraId="6B61F967" w14:textId="77777777" w:rsidTr="002E0F03">
        <w:tc>
          <w:tcPr>
            <w:tcW w:w="676" w:type="pct"/>
            <w:vMerge/>
          </w:tcPr>
          <w:p w14:paraId="5EA02E38" w14:textId="77777777" w:rsidR="007429F8" w:rsidRPr="00990F86" w:rsidRDefault="007429F8" w:rsidP="002E0F0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219F47C" w14:textId="77777777" w:rsidR="007429F8" w:rsidRPr="00990F86" w:rsidRDefault="007429F8" w:rsidP="002E0F0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upload_time</w:t>
            </w:r>
            <w:proofErr w:type="spellEnd"/>
          </w:p>
        </w:tc>
        <w:tc>
          <w:tcPr>
            <w:tcW w:w="545" w:type="pct"/>
            <w:vAlign w:val="center"/>
          </w:tcPr>
          <w:p w14:paraId="78C5003A" w14:textId="77777777" w:rsidR="007429F8" w:rsidRPr="00990F86" w:rsidRDefault="007429F8" w:rsidP="002E0F03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38A6A057" w14:textId="77777777" w:rsidR="007429F8" w:rsidRPr="00990F86" w:rsidRDefault="007429F8" w:rsidP="002E0F03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取证结果上链时间</w:t>
            </w:r>
          </w:p>
        </w:tc>
      </w:tr>
      <w:tr w:rsidR="00E4473D" w:rsidRPr="00E36CB8" w14:paraId="203A128B" w14:textId="77777777" w:rsidTr="002E0F03">
        <w:tc>
          <w:tcPr>
            <w:tcW w:w="676" w:type="pct"/>
            <w:vMerge/>
          </w:tcPr>
          <w:p w14:paraId="66C0508A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7ADEBE1B" w14:textId="0329909A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r>
              <w:rPr>
                <w:rFonts w:ascii="Consolas" w:eastAsia="宋体" w:hAnsi="Consolas" w:cs="仿宋" w:hint="eastAsia"/>
                <w:szCs w:val="21"/>
              </w:rPr>
              <w:t>h</w:t>
            </w:r>
            <w:r>
              <w:rPr>
                <w:rFonts w:ascii="Consolas" w:eastAsia="宋体" w:hAnsi="Consolas" w:cs="仿宋"/>
                <w:szCs w:val="21"/>
              </w:rPr>
              <w:t>ash</w:t>
            </w:r>
          </w:p>
        </w:tc>
        <w:tc>
          <w:tcPr>
            <w:tcW w:w="545" w:type="pct"/>
            <w:vAlign w:val="center"/>
          </w:tcPr>
          <w:p w14:paraId="4E301B4D" w14:textId="43F6929A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proofErr w:type="gram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char[</w:t>
            </w:r>
            <w:proofErr w:type="gramEnd"/>
            <w:r w:rsidRPr="00990F86"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637" w:type="pct"/>
          </w:tcPr>
          <w:p w14:paraId="26943ECD" w14:textId="2339F5E1" w:rsidR="00E4473D" w:rsidRPr="00990F86" w:rsidRDefault="00E4473D" w:rsidP="00E4473D">
            <w:pPr>
              <w:widowControl/>
              <w:rPr>
                <w:rFonts w:ascii="Consolas" w:eastAsia="宋体" w:hAnsi="Consolas" w:cs="仿宋"/>
                <w:szCs w:val="21"/>
              </w:rPr>
            </w:pPr>
            <w:r>
              <w:rPr>
                <w:rFonts w:ascii="Consolas" w:eastAsia="宋体" w:hAnsi="Consolas" w:cs="仿宋" w:hint="eastAsia"/>
                <w:szCs w:val="21"/>
              </w:rPr>
              <w:t>作品文件</w:t>
            </w:r>
            <w:r>
              <w:rPr>
                <w:rFonts w:ascii="Consolas" w:eastAsia="宋体" w:hAnsi="Consolas" w:cs="仿宋" w:hint="eastAsia"/>
                <w:szCs w:val="21"/>
              </w:rPr>
              <w:t>hash</w:t>
            </w:r>
          </w:p>
        </w:tc>
      </w:tr>
      <w:tr w:rsidR="00E4473D" w:rsidRPr="00E36CB8" w14:paraId="09541C66" w14:textId="77777777" w:rsidTr="002E0F03">
        <w:tc>
          <w:tcPr>
            <w:tcW w:w="676" w:type="pct"/>
            <w:vMerge/>
          </w:tcPr>
          <w:p w14:paraId="669C76E8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1B8AA2F9" w14:textId="42D1DAD5" w:rsidR="00E4473D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proofErr w:type="spellStart"/>
            <w:r>
              <w:rPr>
                <w:rFonts w:ascii="Consolas" w:eastAsia="宋体" w:hAnsi="Consolas" w:cs="仿宋" w:hint="eastAsia"/>
                <w:szCs w:val="21"/>
              </w:rPr>
              <w:t>ipfs_</w:t>
            </w:r>
            <w:r>
              <w:rPr>
                <w:rFonts w:ascii="Consolas" w:eastAsia="宋体" w:hAnsi="Consolas" w:cs="仿宋"/>
                <w:szCs w:val="21"/>
              </w:rPr>
              <w:t>address</w:t>
            </w:r>
            <w:proofErr w:type="spellEnd"/>
          </w:p>
        </w:tc>
        <w:tc>
          <w:tcPr>
            <w:tcW w:w="545" w:type="pct"/>
            <w:vAlign w:val="center"/>
          </w:tcPr>
          <w:p w14:paraId="309AEFD8" w14:textId="2A13739B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42EFEC96" w14:textId="30E7F454" w:rsidR="00E4473D" w:rsidRDefault="00E4473D" w:rsidP="00E4473D">
            <w:pPr>
              <w:widowControl/>
              <w:rPr>
                <w:rFonts w:ascii="Consolas" w:eastAsia="宋体" w:hAnsi="Consolas" w:cs="仿宋"/>
                <w:szCs w:val="21"/>
              </w:rPr>
            </w:pPr>
            <w:proofErr w:type="spellStart"/>
            <w:r>
              <w:rPr>
                <w:rFonts w:ascii="Consolas" w:eastAsia="宋体" w:hAnsi="Consolas" w:cs="仿宋" w:hint="eastAsia"/>
                <w:szCs w:val="21"/>
              </w:rPr>
              <w:t>i</w:t>
            </w:r>
            <w:r>
              <w:rPr>
                <w:rFonts w:ascii="Consolas" w:eastAsia="宋体" w:hAnsi="Consolas" w:cs="仿宋"/>
                <w:szCs w:val="21"/>
              </w:rPr>
              <w:t>pfs</w:t>
            </w:r>
            <w:proofErr w:type="spellEnd"/>
            <w:r>
              <w:rPr>
                <w:rFonts w:ascii="Consolas" w:eastAsia="宋体" w:hAnsi="Consolas" w:cs="仿宋" w:hint="eastAsia"/>
                <w:szCs w:val="21"/>
              </w:rPr>
              <w:t>地址</w:t>
            </w:r>
          </w:p>
        </w:tc>
      </w:tr>
      <w:tr w:rsidR="00E4473D" w:rsidRPr="00E36CB8" w14:paraId="400AD2F0" w14:textId="77777777" w:rsidTr="002E0F03">
        <w:tc>
          <w:tcPr>
            <w:tcW w:w="676" w:type="pct"/>
            <w:vMerge w:val="restart"/>
          </w:tcPr>
          <w:p w14:paraId="0092498E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业务层（侵权结果）</w:t>
            </w:r>
          </w:p>
        </w:tc>
        <w:tc>
          <w:tcPr>
            <w:tcW w:w="1142" w:type="pct"/>
            <w:vAlign w:val="center"/>
          </w:tcPr>
          <w:p w14:paraId="071C89F5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sample_id</w:t>
            </w:r>
            <w:proofErr w:type="spellEnd"/>
          </w:p>
        </w:tc>
        <w:tc>
          <w:tcPr>
            <w:tcW w:w="545" w:type="pct"/>
            <w:vAlign w:val="center"/>
          </w:tcPr>
          <w:p w14:paraId="6CE52669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2DFF8E82" w14:textId="77777777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监测作品唯一值</w:t>
            </w:r>
          </w:p>
        </w:tc>
      </w:tr>
      <w:tr w:rsidR="00E4473D" w:rsidRPr="001657CA" w14:paraId="204C51C4" w14:textId="77777777" w:rsidTr="002E0F03">
        <w:tc>
          <w:tcPr>
            <w:tcW w:w="676" w:type="pct"/>
            <w:vMerge/>
          </w:tcPr>
          <w:p w14:paraId="7A4B267D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3010796E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tort_num</w:t>
            </w:r>
            <w:proofErr w:type="spellEnd"/>
          </w:p>
        </w:tc>
        <w:tc>
          <w:tcPr>
            <w:tcW w:w="545" w:type="pct"/>
            <w:vAlign w:val="center"/>
          </w:tcPr>
          <w:p w14:paraId="030F39B8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7A2609A1" w14:textId="77777777" w:rsidR="00E4473D" w:rsidRPr="00F139DE" w:rsidRDefault="00E4473D" w:rsidP="00E4473D">
            <w:pPr>
              <w:widowControl/>
              <w:rPr>
                <w:rFonts w:ascii="Consolas" w:eastAsia="宋体" w:hAnsi="Consolas" w:cs="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侵权编号</w:t>
            </w:r>
          </w:p>
        </w:tc>
      </w:tr>
      <w:tr w:rsidR="00E4473D" w:rsidRPr="001657CA" w14:paraId="26B2D70A" w14:textId="77777777" w:rsidTr="002E0F03">
        <w:tc>
          <w:tcPr>
            <w:tcW w:w="676" w:type="pct"/>
            <w:vMerge/>
          </w:tcPr>
          <w:p w14:paraId="2AE98261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5B3B833A" w14:textId="0D91FBF5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monitor_</w:t>
            </w:r>
            <w:r w:rsidR="00F06FB3">
              <w:rPr>
                <w:rFonts w:ascii="Consolas" w:eastAsia="宋体" w:hAnsi="Consolas" w:cs="新宋体" w:hint="eastAsia"/>
                <w:sz w:val="21"/>
                <w:szCs w:val="21"/>
              </w:rPr>
              <w:t>time</w:t>
            </w:r>
            <w:proofErr w:type="spellEnd"/>
          </w:p>
        </w:tc>
        <w:tc>
          <w:tcPr>
            <w:tcW w:w="545" w:type="pct"/>
            <w:vAlign w:val="center"/>
          </w:tcPr>
          <w:p w14:paraId="1526268F" w14:textId="63958501" w:rsidR="00E4473D" w:rsidRPr="00990F86" w:rsidRDefault="00F06FB3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73A1F14C" w14:textId="60CD3461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监测时间</w:t>
            </w:r>
            <w:r w:rsidR="00EA1F87">
              <w:rPr>
                <w:rFonts w:ascii="Consolas" w:eastAsia="宋体" w:hAnsi="Consolas" w:hint="eastAsia"/>
                <w:color w:val="333333"/>
                <w:sz w:val="21"/>
                <w:szCs w:val="21"/>
                <w:shd w:val="clear" w:color="auto" w:fill="FFFFFF"/>
              </w:rPr>
              <w:t>的</w:t>
            </w:r>
            <w:r w:rsidR="00EA1F87"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时间</w:t>
            </w:r>
            <w:r w:rsidR="00EA1F87">
              <w:rPr>
                <w:rFonts w:ascii="Consolas" w:eastAsia="宋体" w:hAnsi="Consolas" w:hint="eastAsia"/>
                <w:color w:val="333333"/>
                <w:sz w:val="21"/>
                <w:szCs w:val="21"/>
                <w:shd w:val="clear" w:color="auto" w:fill="FFFFFF"/>
              </w:rPr>
              <w:t>戳</w:t>
            </w:r>
          </w:p>
        </w:tc>
      </w:tr>
      <w:tr w:rsidR="00E4473D" w:rsidRPr="001657CA" w14:paraId="5474951F" w14:textId="77777777" w:rsidTr="002E0F03">
        <w:tc>
          <w:tcPr>
            <w:tcW w:w="676" w:type="pct"/>
            <w:vMerge/>
          </w:tcPr>
          <w:p w14:paraId="35F059CC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0B1C5AB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tort_url</w:t>
            </w:r>
            <w:proofErr w:type="spellEnd"/>
          </w:p>
        </w:tc>
        <w:tc>
          <w:tcPr>
            <w:tcW w:w="545" w:type="pct"/>
            <w:vAlign w:val="center"/>
          </w:tcPr>
          <w:p w14:paraId="1EF913CE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547981C7" w14:textId="77777777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</w:t>
            </w:r>
          </w:p>
        </w:tc>
      </w:tr>
      <w:tr w:rsidR="00E4473D" w:rsidRPr="001657CA" w14:paraId="38F9B283" w14:textId="77777777" w:rsidTr="002E0F03">
        <w:tc>
          <w:tcPr>
            <w:tcW w:w="676" w:type="pct"/>
            <w:vMerge/>
          </w:tcPr>
          <w:p w14:paraId="17899A56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14F28114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tort_title</w:t>
            </w:r>
            <w:proofErr w:type="spellEnd"/>
          </w:p>
        </w:tc>
        <w:tc>
          <w:tcPr>
            <w:tcW w:w="545" w:type="pct"/>
            <w:vAlign w:val="center"/>
          </w:tcPr>
          <w:p w14:paraId="364E99B5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006B8C80" w14:textId="77777777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侵权标题</w:t>
            </w:r>
          </w:p>
        </w:tc>
      </w:tr>
      <w:tr w:rsidR="00E4473D" w:rsidRPr="001657CA" w14:paraId="517E5FC9" w14:textId="77777777" w:rsidTr="002E0F03">
        <w:tc>
          <w:tcPr>
            <w:tcW w:w="676" w:type="pct"/>
            <w:vMerge/>
          </w:tcPr>
          <w:p w14:paraId="5E422547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2A9D0A5B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site_name</w:t>
            </w:r>
            <w:proofErr w:type="spellEnd"/>
          </w:p>
        </w:tc>
        <w:tc>
          <w:tcPr>
            <w:tcW w:w="545" w:type="pct"/>
            <w:vAlign w:val="center"/>
          </w:tcPr>
          <w:p w14:paraId="65A31EAC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3DDC8F9D" w14:textId="77777777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侵权站点名称</w:t>
            </w:r>
          </w:p>
        </w:tc>
      </w:tr>
      <w:tr w:rsidR="00E4473D" w:rsidRPr="001657CA" w14:paraId="6EABA980" w14:textId="77777777" w:rsidTr="002E0F03">
        <w:tc>
          <w:tcPr>
            <w:tcW w:w="676" w:type="pct"/>
            <w:vMerge/>
          </w:tcPr>
          <w:p w14:paraId="782D957B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07CC8C5E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author</w:t>
            </w:r>
          </w:p>
        </w:tc>
        <w:tc>
          <w:tcPr>
            <w:tcW w:w="545" w:type="pct"/>
            <w:vAlign w:val="center"/>
          </w:tcPr>
          <w:p w14:paraId="4D31AF37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061BAC3F" w14:textId="77777777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侵权链接的发布者</w:t>
            </w:r>
          </w:p>
        </w:tc>
      </w:tr>
      <w:tr w:rsidR="00E4473D" w:rsidRPr="001657CA" w14:paraId="78FB596D" w14:textId="77777777" w:rsidTr="002E0F03">
        <w:tc>
          <w:tcPr>
            <w:tcW w:w="676" w:type="pct"/>
            <w:vMerge/>
          </w:tcPr>
          <w:p w14:paraId="4A9291AE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73EB958D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pub_time</w:t>
            </w:r>
            <w:proofErr w:type="spellEnd"/>
          </w:p>
        </w:tc>
        <w:tc>
          <w:tcPr>
            <w:tcW w:w="545" w:type="pct"/>
            <w:vAlign w:val="center"/>
          </w:tcPr>
          <w:p w14:paraId="2FD53E28" w14:textId="62916EDB" w:rsidR="00E4473D" w:rsidRPr="00990F86" w:rsidRDefault="00EA1F87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22BE48CB" w14:textId="6B52E1CE" w:rsidR="00E4473D" w:rsidRPr="00F139DE" w:rsidRDefault="00E4473D" w:rsidP="00E4473D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侵权链接的发布时间</w:t>
            </w:r>
            <w:r w:rsidR="00EA1F87">
              <w:rPr>
                <w:rFonts w:ascii="Consolas" w:eastAsia="宋体" w:hAnsi="Consolas" w:hint="eastAsia"/>
                <w:color w:val="333333"/>
                <w:sz w:val="21"/>
                <w:szCs w:val="21"/>
                <w:shd w:val="clear" w:color="auto" w:fill="FFFFFF"/>
              </w:rPr>
              <w:t>的</w:t>
            </w:r>
            <w:r w:rsidR="00EA1F87"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时间</w:t>
            </w:r>
            <w:r w:rsidR="00EA1F87">
              <w:rPr>
                <w:rFonts w:ascii="Consolas" w:eastAsia="宋体" w:hAnsi="Consolas" w:hint="eastAsia"/>
                <w:color w:val="333333"/>
                <w:sz w:val="21"/>
                <w:szCs w:val="21"/>
                <w:shd w:val="clear" w:color="auto" w:fill="FFFFFF"/>
              </w:rPr>
              <w:t>戳</w:t>
            </w:r>
          </w:p>
        </w:tc>
      </w:tr>
      <w:tr w:rsidR="00E4473D" w:rsidRPr="001657CA" w14:paraId="0466933F" w14:textId="77777777" w:rsidTr="002E0F03">
        <w:tc>
          <w:tcPr>
            <w:tcW w:w="676" w:type="pct"/>
            <w:vMerge/>
          </w:tcPr>
          <w:p w14:paraId="5DA2A7F4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4121122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click_count</w:t>
            </w:r>
            <w:proofErr w:type="spellEnd"/>
          </w:p>
        </w:tc>
        <w:tc>
          <w:tcPr>
            <w:tcW w:w="545" w:type="pct"/>
            <w:vAlign w:val="center"/>
          </w:tcPr>
          <w:p w14:paraId="042828DC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13B43BCB" w14:textId="77777777" w:rsidR="00E4473D" w:rsidRPr="00F139DE" w:rsidRDefault="00E4473D" w:rsidP="00E4473D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侵权视频的点击数</w:t>
            </w:r>
          </w:p>
        </w:tc>
      </w:tr>
      <w:tr w:rsidR="00E4473D" w:rsidRPr="001657CA" w14:paraId="5740FE81" w14:textId="77777777" w:rsidTr="002E0F03">
        <w:tc>
          <w:tcPr>
            <w:tcW w:w="676" w:type="pct"/>
            <w:vMerge/>
          </w:tcPr>
          <w:p w14:paraId="6E2B89B6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174F034E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duration</w:t>
            </w:r>
          </w:p>
        </w:tc>
        <w:tc>
          <w:tcPr>
            <w:tcW w:w="545" w:type="pct"/>
            <w:vAlign w:val="center"/>
          </w:tcPr>
          <w:p w14:paraId="4D3E884C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i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nt</w:t>
            </w:r>
          </w:p>
        </w:tc>
        <w:tc>
          <w:tcPr>
            <w:tcW w:w="2637" w:type="pct"/>
          </w:tcPr>
          <w:p w14:paraId="72FFB7F4" w14:textId="77777777" w:rsidR="00E4473D" w:rsidRPr="00F139DE" w:rsidRDefault="00E4473D" w:rsidP="00E4473D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侵权视频的时长，单位秒</w:t>
            </w:r>
          </w:p>
        </w:tc>
      </w:tr>
    </w:tbl>
    <w:p w14:paraId="1E4ECCBD" w14:textId="77777777" w:rsidR="007429F8" w:rsidRDefault="007429F8" w:rsidP="007429F8">
      <w:pPr>
        <w:rPr>
          <w:rFonts w:ascii="Consolas" w:eastAsia="宋体" w:hAnsi="Consolas"/>
          <w:szCs w:val="21"/>
        </w:rPr>
      </w:pPr>
    </w:p>
    <w:p w14:paraId="74CBEEE2" w14:textId="501121D6" w:rsidR="007429F8" w:rsidRDefault="007429F8">
      <w:pPr>
        <w:rPr>
          <w:rFonts w:ascii="Consolas" w:eastAsia="宋体" w:hAnsi="Consolas"/>
          <w:szCs w:val="21"/>
        </w:rPr>
      </w:pPr>
    </w:p>
    <w:p w14:paraId="3C4BEAE8" w14:textId="77777777" w:rsidR="007429F8" w:rsidRDefault="007429F8">
      <w:pPr>
        <w:rPr>
          <w:rFonts w:ascii="Consolas" w:eastAsia="宋体" w:hAnsi="Consolas"/>
          <w:szCs w:val="21"/>
        </w:rPr>
      </w:pPr>
    </w:p>
    <w:p w14:paraId="02D5FD7A" w14:textId="77777777" w:rsidR="007429F8" w:rsidRDefault="007429F8">
      <w:pPr>
        <w:widowControl/>
        <w:spacing w:line="240" w:lineRule="auto"/>
        <w:jc w:val="left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sz w:val="24"/>
        </w:rPr>
        <w:br w:type="page"/>
      </w:r>
    </w:p>
    <w:p w14:paraId="5E5749F5" w14:textId="77777777" w:rsidR="00946A69" w:rsidRPr="00946A69" w:rsidRDefault="00946A69" w:rsidP="00946A69">
      <w:pPr>
        <w:rPr>
          <w:rFonts w:ascii="Consolas" w:eastAsia="宋体" w:hAnsi="Consolas"/>
          <w:sz w:val="24"/>
        </w:rPr>
      </w:pPr>
    </w:p>
    <w:p w14:paraId="1E204C79" w14:textId="5822854A" w:rsidR="00946A69" w:rsidRPr="00946A69" w:rsidRDefault="00946A69" w:rsidP="00946A69">
      <w:pPr>
        <w:widowControl/>
        <w:spacing w:line="240" w:lineRule="auto"/>
        <w:jc w:val="left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sz w:val="24"/>
        </w:rPr>
        <w:br w:type="page"/>
      </w:r>
    </w:p>
    <w:p w14:paraId="5B795956" w14:textId="24D784D5" w:rsidR="002A5A02" w:rsidRPr="0003726A" w:rsidRDefault="002A5A02" w:rsidP="001E1CA1">
      <w:pPr>
        <w:pStyle w:val="a4"/>
        <w:numPr>
          <w:ilvl w:val="0"/>
          <w:numId w:val="3"/>
        </w:numPr>
        <w:ind w:firstLineChars="0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lastRenderedPageBreak/>
        <w:t>监测</w:t>
      </w:r>
      <w:r w:rsidRPr="0003726A">
        <w:rPr>
          <w:rFonts w:ascii="Consolas" w:eastAsia="宋体" w:hAnsi="Consolas"/>
          <w:sz w:val="24"/>
        </w:rPr>
        <w:t>信息表</w:t>
      </w:r>
      <w:proofErr w:type="spellStart"/>
      <w:r>
        <w:rPr>
          <w:rFonts w:ascii="Consolas" w:eastAsia="宋体" w:hAnsi="Consolas" w:hint="eastAsia"/>
          <w:sz w:val="24"/>
        </w:rPr>
        <w:t>monitor</w:t>
      </w:r>
      <w:r w:rsidRPr="0003726A">
        <w:rPr>
          <w:rFonts w:ascii="Consolas" w:eastAsia="宋体" w:hAnsi="Consolas"/>
          <w:sz w:val="24"/>
        </w:rPr>
        <w:t>_info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14"/>
        <w:gridCol w:w="2388"/>
        <w:gridCol w:w="1140"/>
        <w:gridCol w:w="5514"/>
      </w:tblGrid>
      <w:tr w:rsidR="00990F86" w:rsidRPr="00E36CB8" w14:paraId="08E1AA7A" w14:textId="77777777" w:rsidTr="00990F86">
        <w:tc>
          <w:tcPr>
            <w:tcW w:w="676" w:type="pct"/>
          </w:tcPr>
          <w:p w14:paraId="59652650" w14:textId="77777777" w:rsidR="002A5A02" w:rsidRPr="00990F86" w:rsidRDefault="002A5A02" w:rsidP="00050669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来源</w:t>
            </w:r>
          </w:p>
        </w:tc>
        <w:tc>
          <w:tcPr>
            <w:tcW w:w="1142" w:type="pct"/>
            <w:vAlign w:val="center"/>
          </w:tcPr>
          <w:p w14:paraId="187B9E63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字段</w:t>
            </w:r>
          </w:p>
        </w:tc>
        <w:tc>
          <w:tcPr>
            <w:tcW w:w="545" w:type="pct"/>
            <w:vAlign w:val="center"/>
          </w:tcPr>
          <w:p w14:paraId="5977EED7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类型</w:t>
            </w:r>
          </w:p>
        </w:tc>
        <w:tc>
          <w:tcPr>
            <w:tcW w:w="2637" w:type="pct"/>
            <w:vAlign w:val="center"/>
          </w:tcPr>
          <w:p w14:paraId="691294C1" w14:textId="77777777" w:rsidR="002A5A02" w:rsidRPr="00990F86" w:rsidRDefault="002A5A02" w:rsidP="00050669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解析</w:t>
            </w:r>
          </w:p>
        </w:tc>
      </w:tr>
      <w:tr w:rsidR="00990F86" w:rsidRPr="00E36CB8" w14:paraId="69F662A9" w14:textId="77777777" w:rsidTr="00990F86">
        <w:tc>
          <w:tcPr>
            <w:tcW w:w="676" w:type="pct"/>
          </w:tcPr>
          <w:p w14:paraId="3031A6D4" w14:textId="402CFBAB" w:rsidR="002A5A02" w:rsidRPr="00990F86" w:rsidRDefault="002A5A02" w:rsidP="00050669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数据库</w:t>
            </w:r>
          </w:p>
        </w:tc>
        <w:tc>
          <w:tcPr>
            <w:tcW w:w="1142" w:type="pct"/>
            <w:vAlign w:val="center"/>
          </w:tcPr>
          <w:p w14:paraId="7BD9E68F" w14:textId="1FCA3C91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monitor_id</w:t>
            </w:r>
            <w:proofErr w:type="spellEnd"/>
          </w:p>
        </w:tc>
        <w:tc>
          <w:tcPr>
            <w:tcW w:w="545" w:type="pct"/>
            <w:vAlign w:val="center"/>
          </w:tcPr>
          <w:p w14:paraId="716EEA17" w14:textId="20C99444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47177528" w14:textId="54868AEC" w:rsidR="002A5A02" w:rsidRPr="00990F86" w:rsidRDefault="002A5A02" w:rsidP="00990F86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自增标识</w:t>
            </w:r>
          </w:p>
        </w:tc>
      </w:tr>
      <w:tr w:rsidR="00990F86" w:rsidRPr="00E36CB8" w14:paraId="2CB3091C" w14:textId="77777777" w:rsidTr="00990F86">
        <w:tc>
          <w:tcPr>
            <w:tcW w:w="676" w:type="pct"/>
            <w:vMerge w:val="restart"/>
          </w:tcPr>
          <w:p w14:paraId="5455AF2F" w14:textId="77777777" w:rsidR="002A5A02" w:rsidRPr="00990F86" w:rsidRDefault="002A5A02" w:rsidP="00050669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底层</w:t>
            </w:r>
          </w:p>
        </w:tc>
        <w:tc>
          <w:tcPr>
            <w:tcW w:w="1142" w:type="pct"/>
            <w:vAlign w:val="center"/>
          </w:tcPr>
          <w:p w14:paraId="762E85FF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work_id</w:t>
            </w:r>
            <w:proofErr w:type="spellEnd"/>
          </w:p>
        </w:tc>
        <w:tc>
          <w:tcPr>
            <w:tcW w:w="545" w:type="pct"/>
            <w:vAlign w:val="center"/>
          </w:tcPr>
          <w:p w14:paraId="71D7855D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char[</w:t>
            </w:r>
            <w:proofErr w:type="gramEnd"/>
            <w:r w:rsidRPr="00990F86"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637" w:type="pct"/>
          </w:tcPr>
          <w:p w14:paraId="74243931" w14:textId="77777777" w:rsidR="002A5A02" w:rsidRPr="00990F86" w:rsidRDefault="002A5A02" w:rsidP="00990F86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作品标识（交易哈希）</w:t>
            </w:r>
          </w:p>
        </w:tc>
      </w:tr>
      <w:tr w:rsidR="00990F86" w:rsidRPr="00E36CB8" w14:paraId="02C4AED2" w14:textId="77777777" w:rsidTr="00990F86">
        <w:tc>
          <w:tcPr>
            <w:tcW w:w="676" w:type="pct"/>
            <w:vMerge/>
          </w:tcPr>
          <w:p w14:paraId="6B7137D5" w14:textId="77777777" w:rsidR="002A5A02" w:rsidRPr="00990F86" w:rsidRDefault="002A5A02" w:rsidP="00050669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7177DD36" w14:textId="5D68D9A6" w:rsidR="002A5A02" w:rsidRPr="00990F86" w:rsidRDefault="00C71ED4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upload_time</w:t>
            </w:r>
            <w:proofErr w:type="spellEnd"/>
          </w:p>
        </w:tc>
        <w:tc>
          <w:tcPr>
            <w:tcW w:w="545" w:type="pct"/>
            <w:vAlign w:val="center"/>
          </w:tcPr>
          <w:p w14:paraId="1E6E641E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0C03A459" w14:textId="662889FE" w:rsidR="002A5A02" w:rsidRPr="00990F86" w:rsidRDefault="002A5A02" w:rsidP="00990F86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取证结果上链时间</w:t>
            </w:r>
          </w:p>
        </w:tc>
      </w:tr>
      <w:tr w:rsidR="00990F86" w:rsidRPr="00E36CB8" w14:paraId="141661D7" w14:textId="77777777" w:rsidTr="00990F86">
        <w:tc>
          <w:tcPr>
            <w:tcW w:w="676" w:type="pct"/>
            <w:vMerge/>
          </w:tcPr>
          <w:p w14:paraId="4E736283" w14:textId="77777777" w:rsidR="002A5A02" w:rsidRPr="00990F86" w:rsidRDefault="002A5A02" w:rsidP="00050669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3B972C96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address</w:t>
            </w:r>
          </w:p>
        </w:tc>
        <w:tc>
          <w:tcPr>
            <w:tcW w:w="545" w:type="pct"/>
            <w:vAlign w:val="center"/>
          </w:tcPr>
          <w:p w14:paraId="31963DAD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6BC8DEC0" w14:textId="0FD17559" w:rsidR="002A5A02" w:rsidRPr="00990F86" w:rsidRDefault="004229BE" w:rsidP="00990F86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取证</w:t>
            </w:r>
            <w:r w:rsidR="002A5A02" w:rsidRPr="00990F86">
              <w:rPr>
                <w:rFonts w:ascii="Consolas" w:eastAsia="宋体" w:hAnsi="Consolas" w:cs="仿宋"/>
                <w:sz w:val="21"/>
                <w:szCs w:val="21"/>
              </w:rPr>
              <w:t>用户</w:t>
            </w:r>
          </w:p>
        </w:tc>
      </w:tr>
      <w:tr w:rsidR="00990F86" w:rsidRPr="00E36CB8" w14:paraId="134FCD87" w14:textId="77777777" w:rsidTr="00990F86">
        <w:tc>
          <w:tcPr>
            <w:tcW w:w="676" w:type="pct"/>
            <w:vMerge w:val="restart"/>
          </w:tcPr>
          <w:p w14:paraId="39B432C6" w14:textId="2D7C91DB" w:rsidR="00990F86" w:rsidRPr="00990F86" w:rsidRDefault="00990F86" w:rsidP="00050669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业务层（侵权结果）</w:t>
            </w:r>
          </w:p>
        </w:tc>
        <w:tc>
          <w:tcPr>
            <w:tcW w:w="1142" w:type="pct"/>
            <w:vAlign w:val="center"/>
          </w:tcPr>
          <w:p w14:paraId="510C9C36" w14:textId="2B8AB946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sample_id</w:t>
            </w:r>
            <w:proofErr w:type="spellEnd"/>
          </w:p>
        </w:tc>
        <w:tc>
          <w:tcPr>
            <w:tcW w:w="545" w:type="pct"/>
            <w:vAlign w:val="center"/>
          </w:tcPr>
          <w:p w14:paraId="6BD1ABFD" w14:textId="78BE6EA1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65C00A16" w14:textId="2226A5C3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监测作品唯一值</w:t>
            </w:r>
          </w:p>
        </w:tc>
      </w:tr>
      <w:tr w:rsidR="00990F86" w:rsidRPr="001657CA" w14:paraId="2960A7FA" w14:textId="77777777" w:rsidTr="00990F86">
        <w:tc>
          <w:tcPr>
            <w:tcW w:w="676" w:type="pct"/>
            <w:vMerge/>
          </w:tcPr>
          <w:p w14:paraId="778C7E38" w14:textId="77777777" w:rsidR="00990F86" w:rsidRPr="00990F86" w:rsidRDefault="00990F86" w:rsidP="00050669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3D323CD" w14:textId="5611AFA4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tort_num</w:t>
            </w:r>
            <w:proofErr w:type="spellEnd"/>
          </w:p>
        </w:tc>
        <w:tc>
          <w:tcPr>
            <w:tcW w:w="545" w:type="pct"/>
            <w:vAlign w:val="center"/>
          </w:tcPr>
          <w:p w14:paraId="36115A3F" w14:textId="0BECDDAC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52BFF682" w14:textId="17887BF4" w:rsidR="00990F86" w:rsidRPr="00F139DE" w:rsidRDefault="00F139DE" w:rsidP="00990F86">
            <w:pPr>
              <w:widowControl/>
              <w:rPr>
                <w:rFonts w:ascii="Consolas" w:eastAsia="宋体" w:hAnsi="Consolas" w:cs="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侵权编号</w:t>
            </w:r>
          </w:p>
        </w:tc>
      </w:tr>
      <w:tr w:rsidR="00990F86" w:rsidRPr="001657CA" w14:paraId="4917F37B" w14:textId="77777777" w:rsidTr="00990F86">
        <w:tc>
          <w:tcPr>
            <w:tcW w:w="676" w:type="pct"/>
            <w:vMerge/>
          </w:tcPr>
          <w:p w14:paraId="7C18F7FC" w14:textId="77777777" w:rsidR="00990F86" w:rsidRPr="00990F86" w:rsidRDefault="00990F86" w:rsidP="00050669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4EE7A67" w14:textId="6287365F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monitor_date</w:t>
            </w:r>
            <w:proofErr w:type="spellEnd"/>
          </w:p>
        </w:tc>
        <w:tc>
          <w:tcPr>
            <w:tcW w:w="545" w:type="pct"/>
            <w:vAlign w:val="center"/>
          </w:tcPr>
          <w:p w14:paraId="2BDAA500" w14:textId="76B89973" w:rsidR="00990F86" w:rsidRPr="00990F86" w:rsidRDefault="00080C42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datetime</w:t>
            </w:r>
          </w:p>
        </w:tc>
        <w:tc>
          <w:tcPr>
            <w:tcW w:w="2637" w:type="pct"/>
          </w:tcPr>
          <w:p w14:paraId="7DF8B3D5" w14:textId="50758D26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监测时间</w:t>
            </w: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yyyy</w:t>
            </w:r>
            <w:proofErr w:type="spellEnd"/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 xml:space="preserve">-MM-dd </w:t>
            </w:r>
            <w:proofErr w:type="spellStart"/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HH:</w:t>
            </w:r>
            <w:proofErr w:type="gramStart"/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mm:ss</w:t>
            </w:r>
            <w:proofErr w:type="spellEnd"/>
            <w:proofErr w:type="gramEnd"/>
          </w:p>
        </w:tc>
      </w:tr>
      <w:tr w:rsidR="00990F86" w:rsidRPr="001657CA" w14:paraId="3085538C" w14:textId="77777777" w:rsidTr="00990F86">
        <w:tc>
          <w:tcPr>
            <w:tcW w:w="676" w:type="pct"/>
            <w:vMerge/>
          </w:tcPr>
          <w:p w14:paraId="0BF20AEE" w14:textId="77777777" w:rsidR="00990F86" w:rsidRPr="00990F86" w:rsidRDefault="00990F86" w:rsidP="00050669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5F99F140" w14:textId="510768D7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tort_url</w:t>
            </w:r>
            <w:proofErr w:type="spellEnd"/>
          </w:p>
        </w:tc>
        <w:tc>
          <w:tcPr>
            <w:tcW w:w="545" w:type="pct"/>
            <w:vAlign w:val="center"/>
          </w:tcPr>
          <w:p w14:paraId="2FC90535" w14:textId="6B7E02C1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4DD99DBE" w14:textId="7D8F7F04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</w:t>
            </w:r>
          </w:p>
        </w:tc>
      </w:tr>
      <w:tr w:rsidR="00990F86" w:rsidRPr="001657CA" w14:paraId="612A29DB" w14:textId="77777777" w:rsidTr="00990F86">
        <w:tc>
          <w:tcPr>
            <w:tcW w:w="676" w:type="pct"/>
            <w:vMerge/>
          </w:tcPr>
          <w:p w14:paraId="05E2ED51" w14:textId="77777777" w:rsidR="00990F86" w:rsidRPr="00990F86" w:rsidRDefault="00990F86" w:rsidP="00050669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DB6EC87" w14:textId="4E84211F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tort_title</w:t>
            </w:r>
            <w:proofErr w:type="spellEnd"/>
          </w:p>
        </w:tc>
        <w:tc>
          <w:tcPr>
            <w:tcW w:w="545" w:type="pct"/>
            <w:vAlign w:val="center"/>
          </w:tcPr>
          <w:p w14:paraId="1D9CE869" w14:textId="00CD560E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278CD73E" w14:textId="7649E012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侵权标题</w:t>
            </w:r>
          </w:p>
        </w:tc>
      </w:tr>
      <w:tr w:rsidR="00990F86" w:rsidRPr="001657CA" w14:paraId="5B91E7F4" w14:textId="77777777" w:rsidTr="00990F86">
        <w:tc>
          <w:tcPr>
            <w:tcW w:w="676" w:type="pct"/>
            <w:vMerge/>
          </w:tcPr>
          <w:p w14:paraId="2994A993" w14:textId="77777777" w:rsidR="00990F86" w:rsidRPr="00990F86" w:rsidRDefault="00990F86" w:rsidP="00050669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73A3F46" w14:textId="2E2458A7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site_name</w:t>
            </w:r>
            <w:proofErr w:type="spellEnd"/>
          </w:p>
        </w:tc>
        <w:tc>
          <w:tcPr>
            <w:tcW w:w="545" w:type="pct"/>
            <w:vAlign w:val="center"/>
          </w:tcPr>
          <w:p w14:paraId="209A363A" w14:textId="77777777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571F01B9" w14:textId="09D2058D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侵权站点名称</w:t>
            </w:r>
          </w:p>
        </w:tc>
      </w:tr>
      <w:tr w:rsidR="00990F86" w:rsidRPr="001657CA" w14:paraId="78C3C637" w14:textId="77777777" w:rsidTr="00990F86">
        <w:tc>
          <w:tcPr>
            <w:tcW w:w="676" w:type="pct"/>
            <w:vMerge/>
          </w:tcPr>
          <w:p w14:paraId="077C5C01" w14:textId="77777777" w:rsidR="00990F86" w:rsidRPr="00990F86" w:rsidRDefault="00990F86" w:rsidP="00050669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8E2361B" w14:textId="5E57C89D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author</w:t>
            </w:r>
          </w:p>
        </w:tc>
        <w:tc>
          <w:tcPr>
            <w:tcW w:w="545" w:type="pct"/>
            <w:vAlign w:val="center"/>
          </w:tcPr>
          <w:p w14:paraId="294275F0" w14:textId="232C1759" w:rsidR="00990F86" w:rsidRPr="00990F86" w:rsidRDefault="00DF047D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75B340A4" w14:textId="72265DE7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侵权链接的发布者</w:t>
            </w:r>
          </w:p>
        </w:tc>
      </w:tr>
      <w:tr w:rsidR="00990F86" w:rsidRPr="001657CA" w14:paraId="145E960A" w14:textId="77777777" w:rsidTr="00990F86">
        <w:tc>
          <w:tcPr>
            <w:tcW w:w="676" w:type="pct"/>
            <w:vMerge/>
          </w:tcPr>
          <w:p w14:paraId="099828E4" w14:textId="77777777" w:rsidR="00990F86" w:rsidRPr="00990F86" w:rsidRDefault="00990F86" w:rsidP="00050669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2D655E83" w14:textId="14658353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pub_time</w:t>
            </w:r>
            <w:proofErr w:type="spellEnd"/>
          </w:p>
        </w:tc>
        <w:tc>
          <w:tcPr>
            <w:tcW w:w="545" w:type="pct"/>
            <w:vAlign w:val="center"/>
          </w:tcPr>
          <w:p w14:paraId="24E79D76" w14:textId="211F0275" w:rsidR="00990F86" w:rsidRPr="00990F86" w:rsidRDefault="00080C42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datetime</w:t>
            </w:r>
          </w:p>
        </w:tc>
        <w:tc>
          <w:tcPr>
            <w:tcW w:w="2637" w:type="pct"/>
          </w:tcPr>
          <w:p w14:paraId="6490717C" w14:textId="015B5A51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侵权链接的发布时间</w:t>
            </w:r>
          </w:p>
        </w:tc>
      </w:tr>
      <w:tr w:rsidR="00990F86" w:rsidRPr="001657CA" w14:paraId="26829082" w14:textId="77777777" w:rsidTr="00990F86">
        <w:tc>
          <w:tcPr>
            <w:tcW w:w="676" w:type="pct"/>
            <w:vMerge/>
          </w:tcPr>
          <w:p w14:paraId="0BAEB801" w14:textId="77777777" w:rsidR="00990F86" w:rsidRPr="00990F86" w:rsidRDefault="00990F86" w:rsidP="00050669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8D5C4F2" w14:textId="1F499912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click_count</w:t>
            </w:r>
            <w:proofErr w:type="spellEnd"/>
          </w:p>
        </w:tc>
        <w:tc>
          <w:tcPr>
            <w:tcW w:w="545" w:type="pct"/>
            <w:vAlign w:val="center"/>
          </w:tcPr>
          <w:p w14:paraId="4BF155CC" w14:textId="70DAF834" w:rsidR="00990F86" w:rsidRPr="00990F86" w:rsidRDefault="00DF047D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047563CE" w14:textId="267156A2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侵权视频的点击数</w:t>
            </w:r>
          </w:p>
        </w:tc>
      </w:tr>
      <w:tr w:rsidR="00990F86" w:rsidRPr="001657CA" w14:paraId="5047B73D" w14:textId="77777777" w:rsidTr="00990F86">
        <w:tc>
          <w:tcPr>
            <w:tcW w:w="676" w:type="pct"/>
            <w:vMerge/>
          </w:tcPr>
          <w:p w14:paraId="5D0A25FD" w14:textId="77777777" w:rsidR="00990F86" w:rsidRPr="00990F86" w:rsidRDefault="00990F86" w:rsidP="00050669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9604202" w14:textId="770288A7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duration</w:t>
            </w:r>
          </w:p>
        </w:tc>
        <w:tc>
          <w:tcPr>
            <w:tcW w:w="545" w:type="pct"/>
            <w:vAlign w:val="center"/>
          </w:tcPr>
          <w:p w14:paraId="2CD14488" w14:textId="0979E7D1" w:rsidR="00990F86" w:rsidRPr="00990F86" w:rsidRDefault="005567A8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i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nt</w:t>
            </w:r>
          </w:p>
        </w:tc>
        <w:tc>
          <w:tcPr>
            <w:tcW w:w="2637" w:type="pct"/>
          </w:tcPr>
          <w:p w14:paraId="733EEE45" w14:textId="5411BAA9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侵权视频的时长，单位秒</w:t>
            </w:r>
          </w:p>
        </w:tc>
      </w:tr>
      <w:tr w:rsidR="00990F86" w:rsidRPr="001657CA" w14:paraId="0FB59966" w14:textId="77777777" w:rsidTr="00990F86">
        <w:tc>
          <w:tcPr>
            <w:tcW w:w="676" w:type="pct"/>
            <w:vMerge w:val="restart"/>
          </w:tcPr>
          <w:p w14:paraId="55A9AAC2" w14:textId="02076B7C" w:rsidR="00990F86" w:rsidRPr="00990F86" w:rsidRDefault="00990F86" w:rsidP="00050669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取证</w:t>
            </w: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结果</w:t>
            </w:r>
          </w:p>
        </w:tc>
        <w:tc>
          <w:tcPr>
            <w:tcW w:w="1142" w:type="pct"/>
            <w:vAlign w:val="center"/>
          </w:tcPr>
          <w:p w14:paraId="6908B97A" w14:textId="20EAF50C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evidence_no</w:t>
            </w:r>
            <w:proofErr w:type="spellEnd"/>
          </w:p>
        </w:tc>
        <w:tc>
          <w:tcPr>
            <w:tcW w:w="545" w:type="pct"/>
            <w:vAlign w:val="center"/>
          </w:tcPr>
          <w:p w14:paraId="0EC077D5" w14:textId="5908E5B8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08C1D92F" w14:textId="2FD25992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证据编号</w:t>
            </w:r>
          </w:p>
        </w:tc>
      </w:tr>
      <w:tr w:rsidR="00990F86" w:rsidRPr="001657CA" w14:paraId="7C2A659A" w14:textId="77777777" w:rsidTr="00990F86">
        <w:tc>
          <w:tcPr>
            <w:tcW w:w="676" w:type="pct"/>
            <w:vMerge/>
          </w:tcPr>
          <w:p w14:paraId="66CF7D3D" w14:textId="77777777" w:rsidR="00990F86" w:rsidRPr="00990F86" w:rsidRDefault="00990F86" w:rsidP="00050669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1048D10" w14:textId="639A50FA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evidence_url</w:t>
            </w:r>
            <w:proofErr w:type="spellEnd"/>
          </w:p>
        </w:tc>
        <w:tc>
          <w:tcPr>
            <w:tcW w:w="545" w:type="pct"/>
            <w:vAlign w:val="center"/>
          </w:tcPr>
          <w:p w14:paraId="66A47AF9" w14:textId="6044CF17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archar</w:t>
            </w:r>
          </w:p>
        </w:tc>
        <w:tc>
          <w:tcPr>
            <w:tcW w:w="2637" w:type="pct"/>
          </w:tcPr>
          <w:p w14:paraId="4F0E8C55" w14:textId="243DA863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证据地址</w:t>
            </w:r>
          </w:p>
        </w:tc>
      </w:tr>
      <w:tr w:rsidR="00990F86" w:rsidRPr="001657CA" w14:paraId="4EC95E51" w14:textId="77777777" w:rsidTr="00990F86">
        <w:tc>
          <w:tcPr>
            <w:tcW w:w="676" w:type="pct"/>
            <w:vMerge/>
          </w:tcPr>
          <w:p w14:paraId="35168902" w14:textId="77777777" w:rsidR="00990F86" w:rsidRPr="00990F86" w:rsidRDefault="00990F86" w:rsidP="00050669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3C92EBDE" w14:textId="5A5818BB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timestamp</w:t>
            </w:r>
          </w:p>
        </w:tc>
        <w:tc>
          <w:tcPr>
            <w:tcW w:w="545" w:type="pct"/>
            <w:vAlign w:val="center"/>
          </w:tcPr>
          <w:p w14:paraId="6B6F6AD4" w14:textId="5D6E7C5A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2C623649" w14:textId="34266E15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 w:cs="新宋体"/>
                <w:sz w:val="21"/>
                <w:szCs w:val="21"/>
              </w:rPr>
              <w:t>取证时间戳</w:t>
            </w:r>
          </w:p>
        </w:tc>
      </w:tr>
    </w:tbl>
    <w:p w14:paraId="1C9D5958" w14:textId="77777777" w:rsidR="002A5A02" w:rsidRDefault="002A5A02">
      <w:pPr>
        <w:rPr>
          <w:rFonts w:ascii="Consolas" w:eastAsia="宋体" w:hAnsi="Consolas"/>
          <w:szCs w:val="21"/>
        </w:rPr>
      </w:pPr>
    </w:p>
    <w:sectPr w:rsidR="002A5A02" w:rsidSect="00E36CB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RomNo9L-Regu">
    <w:altName w:val="Calibri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6996"/>
    <w:multiLevelType w:val="hybridMultilevel"/>
    <w:tmpl w:val="D758CC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73444E"/>
    <w:multiLevelType w:val="hybridMultilevel"/>
    <w:tmpl w:val="7408E9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D22F15"/>
    <w:multiLevelType w:val="hybridMultilevel"/>
    <w:tmpl w:val="04D009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1F039B"/>
    <w:multiLevelType w:val="hybridMultilevel"/>
    <w:tmpl w:val="2730D9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rnard">
    <w15:presenceInfo w15:providerId="Windows Live" w15:userId="8e7bc3eeee3b0d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CA"/>
    <w:rsid w:val="00024605"/>
    <w:rsid w:val="000330A7"/>
    <w:rsid w:val="0003726A"/>
    <w:rsid w:val="0007481A"/>
    <w:rsid w:val="00080C42"/>
    <w:rsid w:val="0008641C"/>
    <w:rsid w:val="000C5D5B"/>
    <w:rsid w:val="001657CA"/>
    <w:rsid w:val="00174EEB"/>
    <w:rsid w:val="001B7D71"/>
    <w:rsid w:val="001C7104"/>
    <w:rsid w:val="001D3FCC"/>
    <w:rsid w:val="001E1CA1"/>
    <w:rsid w:val="00295538"/>
    <w:rsid w:val="002A5A02"/>
    <w:rsid w:val="002B7ADC"/>
    <w:rsid w:val="003430EB"/>
    <w:rsid w:val="003637B3"/>
    <w:rsid w:val="004229BE"/>
    <w:rsid w:val="004D4B58"/>
    <w:rsid w:val="005567A8"/>
    <w:rsid w:val="005A4263"/>
    <w:rsid w:val="00652336"/>
    <w:rsid w:val="00693109"/>
    <w:rsid w:val="006C7A34"/>
    <w:rsid w:val="007429F8"/>
    <w:rsid w:val="00751F59"/>
    <w:rsid w:val="007663A0"/>
    <w:rsid w:val="00785D6D"/>
    <w:rsid w:val="00883216"/>
    <w:rsid w:val="008C0248"/>
    <w:rsid w:val="008F797D"/>
    <w:rsid w:val="00946A69"/>
    <w:rsid w:val="009631F8"/>
    <w:rsid w:val="0096562E"/>
    <w:rsid w:val="00990F86"/>
    <w:rsid w:val="00AA1D5F"/>
    <w:rsid w:val="00BA67F1"/>
    <w:rsid w:val="00C61EFB"/>
    <w:rsid w:val="00C71ED4"/>
    <w:rsid w:val="00C73159"/>
    <w:rsid w:val="00C9440B"/>
    <w:rsid w:val="00D3601B"/>
    <w:rsid w:val="00DC087E"/>
    <w:rsid w:val="00DF047D"/>
    <w:rsid w:val="00E36CB8"/>
    <w:rsid w:val="00E4473D"/>
    <w:rsid w:val="00E6090E"/>
    <w:rsid w:val="00EA1F87"/>
    <w:rsid w:val="00F06FB3"/>
    <w:rsid w:val="00F139DE"/>
    <w:rsid w:val="00F24B0F"/>
    <w:rsid w:val="00FB53FB"/>
    <w:rsid w:val="00FD23F8"/>
    <w:rsid w:val="00FD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B7FF"/>
  <w15:chartTrackingRefBased/>
  <w15:docId w15:val="{1A96B027-DC21-437A-986A-65D59201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5A02"/>
    <w:pPr>
      <w:widowControl w:val="0"/>
      <w:spacing w:line="360" w:lineRule="auto"/>
      <w:jc w:val="both"/>
    </w:pPr>
    <w:rPr>
      <w:rFonts w:ascii="Arial" w:eastAsia="微软雅黑" w:hAnsi="Arial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944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9440B"/>
    <w:pPr>
      <w:keepNext/>
      <w:keepLines/>
      <w:spacing w:line="240" w:lineRule="auto"/>
      <w:ind w:firstLineChars="200" w:firstLine="562"/>
      <w:outlineLvl w:val="1"/>
    </w:pPr>
    <w:rPr>
      <w:rFonts w:ascii="宋体" w:eastAsia="黑体" w:hAnsi="宋体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1657C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26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9440B"/>
    <w:rPr>
      <w:rFonts w:ascii="宋体" w:eastAsia="黑体" w:hAnsi="宋体" w:cstheme="majorBidi"/>
      <w:b/>
      <w:bCs/>
      <w:sz w:val="28"/>
      <w:szCs w:val="24"/>
    </w:rPr>
  </w:style>
  <w:style w:type="character" w:customStyle="1" w:styleId="a5">
    <w:name w:val="无缩进正文 字符"/>
    <w:basedOn w:val="a0"/>
    <w:link w:val="a6"/>
    <w:locked/>
    <w:rsid w:val="00C9440B"/>
    <w:rPr>
      <w:rFonts w:ascii="Times New Roman" w:eastAsia="宋体" w:hAnsi="Times New Roman" w:cs="Times New Roman"/>
      <w:szCs w:val="24"/>
    </w:rPr>
  </w:style>
  <w:style w:type="paragraph" w:customStyle="1" w:styleId="a6">
    <w:name w:val="无缩进正文"/>
    <w:basedOn w:val="a"/>
    <w:link w:val="a5"/>
    <w:qFormat/>
    <w:rsid w:val="00C9440B"/>
    <w:pPr>
      <w:spacing w:line="240" w:lineRule="auto"/>
      <w:ind w:firstLineChars="200" w:firstLine="200"/>
    </w:pPr>
    <w:rPr>
      <w:rFonts w:ascii="Times New Roman" w:eastAsia="宋体" w:hAnsi="Times New Roman"/>
    </w:rPr>
  </w:style>
  <w:style w:type="character" w:customStyle="1" w:styleId="a7">
    <w:name w:val="突出 字符"/>
    <w:basedOn w:val="a0"/>
    <w:link w:val="a8"/>
    <w:locked/>
    <w:rsid w:val="00C9440B"/>
    <w:rPr>
      <w:rFonts w:ascii="Times New Roman" w:eastAsia="黑体" w:hAnsi="Times New Roman" w:cs="NimbusRomNo9L-Regu"/>
      <w:b/>
      <w:sz w:val="28"/>
      <w:szCs w:val="24"/>
    </w:rPr>
  </w:style>
  <w:style w:type="paragraph" w:customStyle="1" w:styleId="a8">
    <w:name w:val="突出"/>
    <w:basedOn w:val="a"/>
    <w:link w:val="a7"/>
    <w:autoRedefine/>
    <w:qFormat/>
    <w:rsid w:val="00C9440B"/>
    <w:pPr>
      <w:autoSpaceDE w:val="0"/>
      <w:autoSpaceDN w:val="0"/>
      <w:adjustRightInd w:val="0"/>
      <w:spacing w:line="240" w:lineRule="auto"/>
      <w:ind w:firstLineChars="200" w:firstLine="200"/>
      <w:jc w:val="left"/>
    </w:pPr>
    <w:rPr>
      <w:rFonts w:ascii="Times New Roman" w:eastAsia="黑体" w:hAnsi="Times New Roman" w:cs="NimbusRomNo9L-Regu"/>
      <w:b/>
      <w:sz w:val="28"/>
    </w:rPr>
  </w:style>
  <w:style w:type="paragraph" w:styleId="a9">
    <w:name w:val="Note Heading"/>
    <w:basedOn w:val="a"/>
    <w:next w:val="a"/>
    <w:link w:val="aa"/>
    <w:semiHidden/>
    <w:unhideWhenUsed/>
    <w:rsid w:val="00C9440B"/>
    <w:pPr>
      <w:jc w:val="center"/>
    </w:pPr>
  </w:style>
  <w:style w:type="character" w:customStyle="1" w:styleId="aa">
    <w:name w:val="注释标题 字符"/>
    <w:basedOn w:val="a0"/>
    <w:link w:val="a9"/>
    <w:semiHidden/>
    <w:rsid w:val="00C9440B"/>
    <w:rPr>
      <w:rFonts w:ascii="Arial" w:eastAsia="微软雅黑" w:hAnsi="Arial" w:cs="Times New Roman"/>
      <w:szCs w:val="24"/>
    </w:rPr>
  </w:style>
  <w:style w:type="character" w:customStyle="1" w:styleId="ab">
    <w:name w:val="题目 字符"/>
    <w:basedOn w:val="a0"/>
    <w:link w:val="ac"/>
    <w:locked/>
    <w:rsid w:val="00C9440B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customStyle="1" w:styleId="ac">
    <w:name w:val="题目"/>
    <w:basedOn w:val="1"/>
    <w:link w:val="ab"/>
    <w:qFormat/>
    <w:rsid w:val="00C9440B"/>
    <w:pPr>
      <w:spacing w:before="0" w:after="0" w:line="288" w:lineRule="auto"/>
      <w:ind w:firstLineChars="200" w:firstLine="200"/>
      <w:jc w:val="center"/>
    </w:pPr>
    <w:rPr>
      <w:rFonts w:ascii="Times New Roman" w:eastAsia="黑体" w:hAnsi="Times New Roman"/>
      <w:sz w:val="32"/>
    </w:rPr>
  </w:style>
  <w:style w:type="character" w:customStyle="1" w:styleId="10">
    <w:name w:val="标题 1 字符"/>
    <w:basedOn w:val="a0"/>
    <w:link w:val="1"/>
    <w:uiPriority w:val="9"/>
    <w:rsid w:val="00C9440B"/>
    <w:rPr>
      <w:rFonts w:ascii="Arial" w:eastAsia="微软雅黑" w:hAnsi="Arial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7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12</Pages>
  <Words>960</Words>
  <Characters>5476</Characters>
  <Application>Microsoft Office Word</Application>
  <DocSecurity>0</DocSecurity>
  <Lines>45</Lines>
  <Paragraphs>12</Paragraphs>
  <ScaleCrop>false</ScaleCrop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裘 牧非</dc:creator>
  <cp:keywords/>
  <dc:description/>
  <cp:lastModifiedBy>Bernard</cp:lastModifiedBy>
  <cp:revision>47</cp:revision>
  <dcterms:created xsi:type="dcterms:W3CDTF">2021-04-27T10:27:00Z</dcterms:created>
  <dcterms:modified xsi:type="dcterms:W3CDTF">2022-09-13T07:07:00Z</dcterms:modified>
</cp:coreProperties>
</file>